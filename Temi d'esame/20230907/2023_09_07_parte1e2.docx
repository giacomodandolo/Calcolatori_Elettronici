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8C61" w14:textId="77777777" w:rsidR="001245C6" w:rsidRPr="00AA4A4B" w:rsidRDefault="005906D3" w:rsidP="00AA4A4B">
      <w:pPr>
        <w:pStyle w:val="Titolo1"/>
        <w:spacing w:before="0" w:after="0"/>
        <w:ind w:left="-709" w:right="-282"/>
        <w:rPr>
          <w:b w:val="0"/>
          <w:sz w:val="20"/>
          <w:lang w:val="it-IT"/>
        </w:rPr>
      </w:pPr>
      <w:r w:rsidRPr="009C038A">
        <w:rPr>
          <w:rFonts w:ascii="Book Antiqua" w:hAnsi="Book Antiqua"/>
          <w:b w:val="0"/>
          <w:sz w:val="20"/>
          <w:lang w:val="it-IT"/>
        </w:rPr>
        <w:t xml:space="preserve">Nome, cognome, matricola </w:t>
      </w:r>
      <w:r w:rsidR="00806F13" w:rsidRPr="009C038A">
        <w:rPr>
          <w:b w:val="0"/>
          <w:sz w:val="20"/>
          <w:lang w:val="it-IT"/>
        </w:rPr>
        <w:t>.</w:t>
      </w:r>
      <w:r w:rsidR="00C05F96" w:rsidRPr="009C038A">
        <w:rPr>
          <w:b w:val="0"/>
          <w:sz w:val="20"/>
          <w:lang w:val="it-IT"/>
        </w:rPr>
        <w:t>....</w:t>
      </w:r>
      <w:r w:rsidR="00806F13" w:rsidRPr="009C038A">
        <w:rPr>
          <w:b w:val="0"/>
          <w:sz w:val="20"/>
          <w:lang w:val="it-IT"/>
        </w:rPr>
        <w:t>...........................……………</w:t>
      </w:r>
      <w:r w:rsidRPr="009C038A">
        <w:rPr>
          <w:b w:val="0"/>
          <w:sz w:val="20"/>
          <w:lang w:val="it-IT"/>
        </w:rPr>
        <w:t>.......................</w:t>
      </w:r>
      <w:r w:rsidR="00806F13" w:rsidRPr="009C038A">
        <w:rPr>
          <w:b w:val="0"/>
          <w:sz w:val="20"/>
          <w:lang w:val="it-IT"/>
        </w:rPr>
        <w:t>……………………...............................................</w:t>
      </w:r>
    </w:p>
    <w:p w14:paraId="1ED40B3B" w14:textId="2FC4710A" w:rsidR="00806F13" w:rsidRPr="009C038A" w:rsidRDefault="00806F13">
      <w:pPr>
        <w:pStyle w:val="Titolo1"/>
        <w:spacing w:before="0" w:after="0"/>
        <w:jc w:val="center"/>
        <w:rPr>
          <w:lang w:val="it-IT"/>
        </w:rPr>
      </w:pPr>
      <w:r w:rsidRPr="009C038A">
        <w:rPr>
          <w:sz w:val="30"/>
          <w:lang w:val="it-IT"/>
        </w:rPr>
        <w:t>Calcolatori Elettronici (</w:t>
      </w:r>
      <w:r w:rsidR="00C26E7D" w:rsidRPr="009C038A">
        <w:rPr>
          <w:sz w:val="30"/>
          <w:lang w:val="it-IT"/>
        </w:rPr>
        <w:t>12</w:t>
      </w:r>
      <w:r w:rsidRPr="009C038A">
        <w:rPr>
          <w:sz w:val="30"/>
          <w:lang w:val="it-IT"/>
        </w:rPr>
        <w:t xml:space="preserve">AGA) </w:t>
      </w:r>
      <w:r w:rsidR="005F4209" w:rsidRPr="009C038A">
        <w:rPr>
          <w:sz w:val="30"/>
          <w:lang w:val="it-IT"/>
        </w:rPr>
        <w:t>–</w:t>
      </w:r>
      <w:r w:rsidR="003F4312" w:rsidRPr="009C038A">
        <w:rPr>
          <w:sz w:val="30"/>
          <w:lang w:val="it-IT"/>
        </w:rPr>
        <w:t xml:space="preserve"> </w:t>
      </w:r>
      <w:r w:rsidR="00C26E7D" w:rsidRPr="009C038A">
        <w:rPr>
          <w:sz w:val="30"/>
          <w:lang w:val="it-IT"/>
        </w:rPr>
        <w:t>esame</w:t>
      </w:r>
      <w:r w:rsidR="005F4209" w:rsidRPr="009C038A">
        <w:rPr>
          <w:sz w:val="30"/>
          <w:lang w:val="it-IT"/>
        </w:rPr>
        <w:t xml:space="preserve"> del </w:t>
      </w:r>
      <w:r w:rsidR="0074395F">
        <w:rPr>
          <w:sz w:val="30"/>
          <w:lang w:val="it-IT"/>
        </w:rPr>
        <w:t>7</w:t>
      </w:r>
      <w:r w:rsidR="000743FC">
        <w:rPr>
          <w:sz w:val="30"/>
          <w:lang w:val="it-IT"/>
        </w:rPr>
        <w:t>.</w:t>
      </w:r>
      <w:r w:rsidR="0074395F">
        <w:rPr>
          <w:sz w:val="30"/>
          <w:lang w:val="it-IT"/>
        </w:rPr>
        <w:t>9</w:t>
      </w:r>
      <w:r w:rsidR="007718B9">
        <w:rPr>
          <w:sz w:val="30"/>
          <w:lang w:val="it-IT"/>
        </w:rPr>
        <w:t>.20</w:t>
      </w:r>
      <w:r w:rsidR="00354C97">
        <w:rPr>
          <w:sz w:val="30"/>
          <w:lang w:val="it-IT"/>
        </w:rPr>
        <w:t>2</w:t>
      </w:r>
      <w:r w:rsidR="00106441">
        <w:rPr>
          <w:sz w:val="30"/>
          <w:lang w:val="it-IT"/>
        </w:rPr>
        <w:t>3</w:t>
      </w:r>
    </w:p>
    <w:p w14:paraId="47BF8D6F" w14:textId="77777777" w:rsidR="00806F13" w:rsidRPr="009C038A" w:rsidRDefault="00806F13">
      <w:pPr>
        <w:rPr>
          <w:sz w:val="12"/>
          <w:lang w:val="it-IT"/>
        </w:rPr>
      </w:pPr>
    </w:p>
    <w:p w14:paraId="1AA1B23E" w14:textId="77777777" w:rsidR="00343F1E" w:rsidRPr="009C038A" w:rsidRDefault="00343F1E" w:rsidP="00343F1E">
      <w:pPr>
        <w:pStyle w:val="Titolo1"/>
        <w:spacing w:before="0" w:after="0"/>
        <w:jc w:val="center"/>
        <w:rPr>
          <w:b w:val="0"/>
          <w:bCs/>
          <w:sz w:val="20"/>
          <w:lang w:val="it-IT"/>
        </w:rPr>
      </w:pPr>
      <w:r w:rsidRPr="009C038A">
        <w:rPr>
          <w:sz w:val="20"/>
          <w:lang w:val="it-IT"/>
        </w:rPr>
        <w:t xml:space="preserve">Domande a risposta chiusa </w:t>
      </w:r>
      <w:r w:rsidRPr="009C038A">
        <w:rPr>
          <w:b w:val="0"/>
          <w:bCs/>
          <w:sz w:val="20"/>
          <w:lang w:val="it-IT"/>
        </w:rPr>
        <w:t>(è necessario rispondere correttamente ad almeno 6 domande).</w:t>
      </w:r>
    </w:p>
    <w:p w14:paraId="483FC2F9" w14:textId="04FA5687" w:rsidR="00343F1E" w:rsidRDefault="00343F1E" w:rsidP="00343F1E">
      <w:pPr>
        <w:pStyle w:val="Titolo1"/>
        <w:spacing w:before="0" w:after="0"/>
        <w:jc w:val="center"/>
        <w:rPr>
          <w:b w:val="0"/>
          <w:bCs/>
          <w:sz w:val="20"/>
          <w:lang w:val="it-IT"/>
        </w:rPr>
      </w:pPr>
      <w:r w:rsidRPr="009C038A">
        <w:rPr>
          <w:b w:val="0"/>
          <w:bCs/>
          <w:sz w:val="20"/>
          <w:lang w:val="it-IT"/>
        </w:rPr>
        <w:t xml:space="preserve">Non è possibile consultare alcun tipo di materiale. </w:t>
      </w:r>
      <w:bookmarkStart w:id="0" w:name="OLE_LINK1"/>
      <w:r w:rsidRPr="009C038A">
        <w:rPr>
          <w:b w:val="0"/>
          <w:bCs/>
          <w:sz w:val="20"/>
          <w:lang w:val="it-IT"/>
        </w:rPr>
        <w:t>Tempo: 15 minuti.</w:t>
      </w:r>
      <w:bookmarkEnd w:id="0"/>
    </w:p>
    <w:p w14:paraId="12D625EE" w14:textId="77777777" w:rsidR="007F1C9A" w:rsidRPr="007F1C9A" w:rsidRDefault="007F1C9A" w:rsidP="007F1C9A">
      <w:pPr>
        <w:rPr>
          <w:lang w:val="it-IT"/>
        </w:rPr>
      </w:pPr>
    </w:p>
    <w:p w14:paraId="79DC5D82" w14:textId="77777777" w:rsidR="00343F1E" w:rsidRPr="009C038A" w:rsidRDefault="00343F1E" w:rsidP="00343F1E">
      <w:pPr>
        <w:rPr>
          <w:sz w:val="12"/>
          <w:lang w:val="it-IT"/>
        </w:rPr>
      </w:pPr>
    </w:p>
    <w:tbl>
      <w:tblPr>
        <w:tblW w:w="109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4320"/>
        <w:gridCol w:w="5745"/>
        <w:gridCol w:w="284"/>
        <w:gridCol w:w="283"/>
      </w:tblGrid>
      <w:tr w:rsidR="00A435EA" w:rsidRPr="0074395F" w14:paraId="7A0C21CB" w14:textId="77777777" w:rsidTr="00D560F7">
        <w:trPr>
          <w:cantSplit/>
          <w:trHeight w:val="950"/>
        </w:trPr>
        <w:tc>
          <w:tcPr>
            <w:tcW w:w="358" w:type="dxa"/>
            <w:tcBorders>
              <w:bottom w:val="single" w:sz="4" w:space="0" w:color="auto"/>
            </w:tcBorders>
          </w:tcPr>
          <w:p w14:paraId="15FC4C99" w14:textId="192DE350" w:rsidR="00A435EA" w:rsidRPr="00D560F7" w:rsidRDefault="00A435EA" w:rsidP="00A435EA">
            <w:pPr>
              <w:rPr>
                <w:lang w:val="it-IT"/>
              </w:rPr>
            </w:pPr>
            <w:r w:rsidRPr="00D560F7">
              <w:rPr>
                <w:lang w:val="it-IT"/>
              </w:rPr>
              <w:fldChar w:fldCharType="begin"/>
            </w:r>
            <w:r w:rsidRPr="00D560F7">
              <w:rPr>
                <w:lang w:val="it-IT"/>
              </w:rPr>
              <w:instrText xml:space="preserve"> SEQ domanda \* MERGEFORMAT </w:instrText>
            </w:r>
            <w:r w:rsidRPr="00D560F7"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1</w:t>
            </w:r>
            <w:r w:rsidRPr="00D560F7">
              <w:rPr>
                <w:lang w:val="it-IT"/>
              </w:rPr>
              <w:fldChar w:fldCharType="end"/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29B3C8D" w14:textId="21AF71C1" w:rsidR="00A435EA" w:rsidRPr="00D560F7" w:rsidRDefault="00A435EA" w:rsidP="00A435EA">
            <w:pPr>
              <w:keepNext/>
              <w:keepLines/>
              <w:jc w:val="both"/>
              <w:rPr>
                <w:lang w:val="it-IT"/>
              </w:rPr>
            </w:pPr>
            <w:r w:rsidRPr="00D560F7">
              <w:rPr>
                <w:lang w:val="it-IT"/>
              </w:rPr>
              <w:t xml:space="preserve">Si consideri </w:t>
            </w:r>
            <w:r w:rsidRPr="000E1A36">
              <w:rPr>
                <w:lang w:val="it-IT"/>
              </w:rPr>
              <w:t xml:space="preserve">un banco di memoria di dimensioni pari a </w:t>
            </w:r>
            <w:r>
              <w:rPr>
                <w:lang w:val="it-IT"/>
              </w:rPr>
              <w:t>32</w:t>
            </w:r>
            <w:r w:rsidRPr="000E1A36">
              <w:rPr>
                <w:lang w:val="it-IT"/>
              </w:rPr>
              <w:t xml:space="preserve">M parole, ciascuna da </w:t>
            </w:r>
            <w:r>
              <w:rPr>
                <w:lang w:val="it-IT"/>
              </w:rPr>
              <w:t>32</w:t>
            </w:r>
            <w:r w:rsidRPr="000E1A36">
              <w:rPr>
                <w:lang w:val="it-IT"/>
              </w:rPr>
              <w:t xml:space="preserve"> bit, composto di moduli da 2 </w:t>
            </w:r>
            <w:proofErr w:type="spellStart"/>
            <w:r w:rsidRPr="000E1A36">
              <w:rPr>
                <w:lang w:val="it-IT"/>
              </w:rPr>
              <w:t>Mbyte</w:t>
            </w:r>
            <w:proofErr w:type="spellEnd"/>
            <w:r w:rsidRPr="000E1A36">
              <w:rPr>
                <w:lang w:val="it-IT"/>
              </w:rPr>
              <w:t>. Quanti moduli compongono il banco?</w:t>
            </w:r>
          </w:p>
          <w:p w14:paraId="7F789352" w14:textId="77777777" w:rsidR="00A435EA" w:rsidRPr="00D560F7" w:rsidRDefault="00A435EA" w:rsidP="00A435EA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6312" w:type="dxa"/>
            <w:gridSpan w:val="3"/>
            <w:tcBorders>
              <w:bottom w:val="single" w:sz="4" w:space="0" w:color="auto"/>
            </w:tcBorders>
          </w:tcPr>
          <w:p w14:paraId="4FB8A7D9" w14:textId="77777777" w:rsidR="00A435EA" w:rsidRPr="00D560F7" w:rsidRDefault="00A435EA" w:rsidP="00A435EA">
            <w:pPr>
              <w:jc w:val="center"/>
              <w:rPr>
                <w:lang w:val="it-IT"/>
              </w:rPr>
            </w:pPr>
          </w:p>
        </w:tc>
      </w:tr>
      <w:tr w:rsidR="00E67D15" w:rsidRPr="0074395F" w14:paraId="45516BC7" w14:textId="77777777" w:rsidTr="00D560F7">
        <w:trPr>
          <w:cantSplit/>
          <w:trHeight w:val="114"/>
        </w:trPr>
        <w:tc>
          <w:tcPr>
            <w:tcW w:w="358" w:type="dxa"/>
            <w:tcBorders>
              <w:left w:val="nil"/>
              <w:right w:val="nil"/>
            </w:tcBorders>
          </w:tcPr>
          <w:p w14:paraId="3E797384" w14:textId="77777777" w:rsidR="00E67D15" w:rsidRPr="00D560F7" w:rsidRDefault="00E67D15" w:rsidP="00E67D15">
            <w:pPr>
              <w:rPr>
                <w:lang w:val="it-IT"/>
              </w:rPr>
            </w:pPr>
          </w:p>
        </w:tc>
        <w:tc>
          <w:tcPr>
            <w:tcW w:w="4320" w:type="dxa"/>
            <w:tcBorders>
              <w:left w:val="nil"/>
              <w:right w:val="nil"/>
            </w:tcBorders>
          </w:tcPr>
          <w:p w14:paraId="545151B7" w14:textId="77777777" w:rsidR="00E67D15" w:rsidRPr="00D560F7" w:rsidRDefault="00E67D15" w:rsidP="00E67D15">
            <w:pPr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5745" w:type="dxa"/>
            <w:tcBorders>
              <w:left w:val="nil"/>
              <w:right w:val="nil"/>
            </w:tcBorders>
          </w:tcPr>
          <w:p w14:paraId="4EB8AD40" w14:textId="77777777" w:rsidR="00E67D15" w:rsidRPr="00D560F7" w:rsidRDefault="00E67D15" w:rsidP="00E67D15">
            <w:pPr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DDB4CF0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123611E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5A6198A9" w14:textId="77777777" w:rsidTr="00D560F7">
        <w:trPr>
          <w:cantSplit/>
          <w:trHeight w:val="114"/>
        </w:trPr>
        <w:tc>
          <w:tcPr>
            <w:tcW w:w="358" w:type="dxa"/>
            <w:vMerge w:val="restart"/>
          </w:tcPr>
          <w:p w14:paraId="5FA08DC1" w14:textId="221C50AF" w:rsidR="00E67D15" w:rsidRPr="00D560F7" w:rsidRDefault="00E67D15" w:rsidP="00E67D15">
            <w:pPr>
              <w:rPr>
                <w:lang w:val="it-IT"/>
              </w:rPr>
            </w:pPr>
            <w:r w:rsidRPr="00D560F7">
              <w:rPr>
                <w:lang w:val="it-IT"/>
              </w:rPr>
              <w:fldChar w:fldCharType="begin"/>
            </w:r>
            <w:r w:rsidRPr="00D560F7">
              <w:rPr>
                <w:lang w:val="it-IT"/>
              </w:rPr>
              <w:instrText xml:space="preserve"> SEQ domanda \* MERGEFORMAT </w:instrText>
            </w:r>
            <w:r w:rsidRPr="00D560F7"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2</w:t>
            </w:r>
            <w:r w:rsidRPr="00D560F7">
              <w:rPr>
                <w:lang w:val="it-IT"/>
              </w:rPr>
              <w:fldChar w:fldCharType="end"/>
            </w:r>
          </w:p>
        </w:tc>
        <w:tc>
          <w:tcPr>
            <w:tcW w:w="4320" w:type="dxa"/>
            <w:vMerge w:val="restart"/>
          </w:tcPr>
          <w:p w14:paraId="2D6B0FF6" w14:textId="77777777" w:rsidR="00E67D15" w:rsidRPr="00D560F7" w:rsidRDefault="00E67D15" w:rsidP="00E67D15">
            <w:pPr>
              <w:autoSpaceDE w:val="0"/>
              <w:autoSpaceDN w:val="0"/>
              <w:adjustRightInd w:val="0"/>
              <w:jc w:val="both"/>
              <w:rPr>
                <w:lang w:val="it-IT"/>
              </w:rPr>
            </w:pPr>
            <w:r w:rsidRPr="00D560F7">
              <w:rPr>
                <w:lang w:val="it-IT"/>
              </w:rPr>
              <w:t xml:space="preserve">Dove è memorizzata la Interrupt </w:t>
            </w:r>
            <w:proofErr w:type="spellStart"/>
            <w:r w:rsidRPr="00D560F7">
              <w:rPr>
                <w:lang w:val="it-IT"/>
              </w:rPr>
              <w:t>Vector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 w:rsidRPr="00D560F7">
              <w:rPr>
                <w:lang w:val="it-IT"/>
              </w:rPr>
              <w:t>Table</w:t>
            </w:r>
            <w:proofErr w:type="spellEnd"/>
            <w:r w:rsidRPr="00D560F7">
              <w:rPr>
                <w:lang w:val="it-IT"/>
              </w:rPr>
              <w:t xml:space="preserve"> in un sistema general </w:t>
            </w:r>
            <w:proofErr w:type="spellStart"/>
            <w:r w:rsidRPr="00D560F7">
              <w:rPr>
                <w:lang w:val="it-IT"/>
              </w:rPr>
              <w:t>purpose</w:t>
            </w:r>
            <w:proofErr w:type="spellEnd"/>
            <w:r w:rsidRPr="00D560F7">
              <w:rPr>
                <w:lang w:val="it-IT"/>
              </w:rPr>
              <w:t>?</w:t>
            </w:r>
          </w:p>
        </w:tc>
        <w:tc>
          <w:tcPr>
            <w:tcW w:w="5745" w:type="dxa"/>
          </w:tcPr>
          <w:p w14:paraId="7F502AF4" w14:textId="26084FE7" w:rsidR="00E67D15" w:rsidRPr="00D560F7" w:rsidRDefault="00CA10C2" w:rsidP="00E67D15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Nella MMU</w:t>
            </w:r>
          </w:p>
        </w:tc>
        <w:tc>
          <w:tcPr>
            <w:tcW w:w="284" w:type="dxa"/>
          </w:tcPr>
          <w:p w14:paraId="418CC3A2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5039F465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1CEF6550" w14:textId="77777777" w:rsidTr="00D560F7">
        <w:trPr>
          <w:cantSplit/>
          <w:trHeight w:val="112"/>
        </w:trPr>
        <w:tc>
          <w:tcPr>
            <w:tcW w:w="358" w:type="dxa"/>
            <w:vMerge/>
          </w:tcPr>
          <w:p w14:paraId="6D2A80A8" w14:textId="77777777" w:rsidR="00E67D15" w:rsidRPr="00D560F7" w:rsidRDefault="00E67D15" w:rsidP="00E67D15">
            <w:pPr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12969123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354AB8F8" w14:textId="3A3E43D5" w:rsidR="00E67D15" w:rsidRPr="00D560F7" w:rsidRDefault="00E67D15" w:rsidP="00E67D15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D560F7">
              <w:rPr>
                <w:lang w:val="it-IT"/>
              </w:rPr>
              <w:t>All’interno della memoria R</w:t>
            </w:r>
            <w:r>
              <w:rPr>
                <w:lang w:val="it-IT"/>
              </w:rPr>
              <w:t>O</w:t>
            </w:r>
            <w:r w:rsidRPr="00D560F7">
              <w:rPr>
                <w:lang w:val="it-IT"/>
              </w:rPr>
              <w:t>M</w:t>
            </w:r>
          </w:p>
        </w:tc>
        <w:tc>
          <w:tcPr>
            <w:tcW w:w="284" w:type="dxa"/>
          </w:tcPr>
          <w:p w14:paraId="0EA6BFFD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2E2001BC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448F5509" w14:textId="77777777" w:rsidTr="00A147DE">
        <w:trPr>
          <w:cantSplit/>
          <w:trHeight w:val="103"/>
        </w:trPr>
        <w:tc>
          <w:tcPr>
            <w:tcW w:w="358" w:type="dxa"/>
            <w:vMerge/>
          </w:tcPr>
          <w:p w14:paraId="270E63A3" w14:textId="77777777" w:rsidR="00E67D15" w:rsidRPr="00D560F7" w:rsidRDefault="00E67D15" w:rsidP="00E67D15">
            <w:pPr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6E11392E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25CB992A" w14:textId="4DE22E2C" w:rsidR="00E67D15" w:rsidRPr="00D560F7" w:rsidRDefault="00E67D15" w:rsidP="00E67D15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D560F7">
              <w:rPr>
                <w:lang w:val="it-IT"/>
              </w:rPr>
              <w:t>All’interno della memoria R</w:t>
            </w:r>
            <w:r>
              <w:rPr>
                <w:lang w:val="it-IT"/>
              </w:rPr>
              <w:t>A</w:t>
            </w:r>
            <w:r w:rsidRPr="00D560F7">
              <w:rPr>
                <w:lang w:val="it-IT"/>
              </w:rPr>
              <w:t>M</w:t>
            </w:r>
          </w:p>
        </w:tc>
        <w:tc>
          <w:tcPr>
            <w:tcW w:w="284" w:type="dxa"/>
          </w:tcPr>
          <w:p w14:paraId="0EBFB90D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6C2AE490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26A697E3" w14:textId="77777777" w:rsidTr="00D560F7">
        <w:trPr>
          <w:cantSplit/>
          <w:trHeight w:val="112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49BE0353" w14:textId="77777777" w:rsidR="00E67D15" w:rsidRPr="00D560F7" w:rsidRDefault="00E67D15" w:rsidP="00E67D15">
            <w:pPr>
              <w:rPr>
                <w:lang w:val="it-IT"/>
              </w:rPr>
            </w:pPr>
          </w:p>
        </w:tc>
        <w:tc>
          <w:tcPr>
            <w:tcW w:w="4320" w:type="dxa"/>
            <w:vMerge/>
            <w:tcBorders>
              <w:bottom w:val="single" w:sz="4" w:space="0" w:color="auto"/>
            </w:tcBorders>
          </w:tcPr>
          <w:p w14:paraId="199264D1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  <w:tcBorders>
              <w:bottom w:val="single" w:sz="4" w:space="0" w:color="auto"/>
            </w:tcBorders>
          </w:tcPr>
          <w:p w14:paraId="20325B5A" w14:textId="1865A1C2" w:rsidR="00E67D15" w:rsidRPr="00D560F7" w:rsidRDefault="006A5368" w:rsidP="00E67D15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 xml:space="preserve">Nella </w:t>
            </w:r>
            <w:r w:rsidR="00CA10C2">
              <w:rPr>
                <w:lang w:val="it-IT"/>
              </w:rPr>
              <w:t>memoria secondaria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E752BA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35D8AE7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320F5239" w14:textId="77777777" w:rsidTr="00D560F7">
        <w:trPr>
          <w:cantSplit/>
          <w:trHeight w:val="231"/>
        </w:trPr>
        <w:tc>
          <w:tcPr>
            <w:tcW w:w="358" w:type="dxa"/>
            <w:tcBorders>
              <w:left w:val="nil"/>
              <w:right w:val="nil"/>
            </w:tcBorders>
          </w:tcPr>
          <w:p w14:paraId="601D9C61" w14:textId="77777777" w:rsidR="00E67D15" w:rsidRPr="00D560F7" w:rsidRDefault="00E67D15" w:rsidP="00E67D15">
            <w:pPr>
              <w:rPr>
                <w:lang w:val="it-IT"/>
              </w:rPr>
            </w:pPr>
          </w:p>
        </w:tc>
        <w:tc>
          <w:tcPr>
            <w:tcW w:w="4320" w:type="dxa"/>
            <w:tcBorders>
              <w:left w:val="nil"/>
              <w:right w:val="nil"/>
            </w:tcBorders>
          </w:tcPr>
          <w:p w14:paraId="6B0528ED" w14:textId="77777777" w:rsidR="00E67D15" w:rsidRPr="00D560F7" w:rsidRDefault="00E67D15" w:rsidP="00E67D15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745" w:type="dxa"/>
            <w:tcBorders>
              <w:top w:val="single" w:sz="4" w:space="0" w:color="auto"/>
              <w:left w:val="nil"/>
              <w:right w:val="nil"/>
            </w:tcBorders>
          </w:tcPr>
          <w:p w14:paraId="3FFFF752" w14:textId="77777777" w:rsidR="00E67D15" w:rsidRPr="00D560F7" w:rsidRDefault="00E67D15" w:rsidP="00E67D15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59BFDBEE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30651CD1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08E1DE18" w14:textId="77777777" w:rsidTr="00D560F7">
        <w:trPr>
          <w:cantSplit/>
          <w:trHeight w:val="231"/>
        </w:trPr>
        <w:tc>
          <w:tcPr>
            <w:tcW w:w="358" w:type="dxa"/>
            <w:vMerge w:val="restart"/>
          </w:tcPr>
          <w:p w14:paraId="10D21573" w14:textId="20551A42" w:rsidR="00E67D15" w:rsidRPr="00D560F7" w:rsidRDefault="00E67D15" w:rsidP="00E67D15">
            <w:pPr>
              <w:rPr>
                <w:lang w:val="it-IT"/>
              </w:rPr>
            </w:pPr>
            <w:r w:rsidRPr="00D560F7">
              <w:rPr>
                <w:lang w:val="it-IT"/>
              </w:rPr>
              <w:fldChar w:fldCharType="begin"/>
            </w:r>
            <w:r w:rsidRPr="00D560F7">
              <w:rPr>
                <w:lang w:val="it-IT"/>
              </w:rPr>
              <w:instrText xml:space="preserve"> SEQ domanda \* MERGEFORMAT </w:instrText>
            </w:r>
            <w:r w:rsidRPr="00D560F7"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3</w:t>
            </w:r>
            <w:r w:rsidRPr="00D560F7">
              <w:rPr>
                <w:lang w:val="it-IT"/>
              </w:rPr>
              <w:fldChar w:fldCharType="end"/>
            </w:r>
          </w:p>
        </w:tc>
        <w:tc>
          <w:tcPr>
            <w:tcW w:w="4320" w:type="dxa"/>
            <w:vMerge w:val="restart"/>
            <w:tcBorders>
              <w:right w:val="single" w:sz="4" w:space="0" w:color="auto"/>
            </w:tcBorders>
          </w:tcPr>
          <w:p w14:paraId="4E278450" w14:textId="77777777" w:rsidR="00E67D15" w:rsidRPr="0036039E" w:rsidRDefault="00E67D15" w:rsidP="00E67D15">
            <w:pPr>
              <w:keepNext/>
              <w:keepLines/>
              <w:jc w:val="both"/>
              <w:rPr>
                <w:lang w:val="it-IT"/>
              </w:rPr>
            </w:pPr>
            <w:r w:rsidRPr="0036039E">
              <w:rPr>
                <w:lang w:val="it-IT"/>
              </w:rPr>
              <w:t>Si consideri una cache con le seguenti caratteristiche</w:t>
            </w:r>
          </w:p>
          <w:p w14:paraId="5D0BD816" w14:textId="13644963" w:rsidR="00E67D15" w:rsidRPr="0036039E" w:rsidRDefault="00BC6D62" w:rsidP="001E5059">
            <w:pPr>
              <w:pStyle w:val="Paragrafoelenco"/>
              <w:keepNext/>
              <w:keepLines/>
              <w:numPr>
                <w:ilvl w:val="0"/>
                <w:numId w:val="2"/>
              </w:numPr>
              <w:spacing w:after="0"/>
              <w:ind w:left="214" w:hanging="214"/>
              <w:jc w:val="both"/>
              <w:rPr>
                <w:rFonts w:ascii="Times New Roman" w:hAnsi="Times New Roman"/>
                <w:sz w:val="20"/>
                <w:szCs w:val="20"/>
                <w:lang w:eastAsia="it-IT"/>
              </w:rPr>
              <w:pPrChange w:id="1" w:author="Matteo Sonza Reorda" w:date="2023-08-30T17:16:00Z">
                <w:pPr>
                  <w:pStyle w:val="Paragrafoelenco"/>
                  <w:keepNext/>
                  <w:keepLines/>
                  <w:numPr>
                    <w:numId w:val="27"/>
                  </w:numPr>
                  <w:tabs>
                    <w:tab w:val="num" w:pos="360"/>
                  </w:tabs>
                  <w:spacing w:after="0"/>
                  <w:ind w:left="214" w:hanging="214"/>
                  <w:jc w:val="both"/>
                </w:pPr>
              </w:pPrChange>
            </w:pPr>
            <w:r>
              <w:rPr>
                <w:rFonts w:ascii="Times New Roman" w:hAnsi="Times New Roman"/>
                <w:sz w:val="20"/>
                <w:szCs w:val="20"/>
                <w:lang w:eastAsia="it-IT"/>
              </w:rPr>
              <w:t>128</w:t>
            </w:r>
            <w:r w:rsidR="00E67D15" w:rsidRPr="0036039E">
              <w:rPr>
                <w:rFonts w:ascii="Times New Roman" w:hAnsi="Times New Roman"/>
                <w:sz w:val="20"/>
                <w:szCs w:val="20"/>
                <w:lang w:eastAsia="it-IT"/>
              </w:rPr>
              <w:t xml:space="preserve"> linee da </w:t>
            </w:r>
            <w:r w:rsidR="00D14723">
              <w:rPr>
                <w:rFonts w:ascii="Times New Roman" w:hAnsi="Times New Roman"/>
                <w:sz w:val="20"/>
                <w:szCs w:val="20"/>
                <w:lang w:eastAsia="it-IT"/>
              </w:rPr>
              <w:t>16</w:t>
            </w:r>
            <w:r w:rsidR="00B20B9F">
              <w:rPr>
                <w:rFonts w:ascii="Times New Roman" w:hAnsi="Times New Roman"/>
                <w:sz w:val="20"/>
                <w:szCs w:val="20"/>
                <w:lang w:eastAsia="it-IT"/>
              </w:rPr>
              <w:t xml:space="preserve"> </w:t>
            </w:r>
            <w:r w:rsidR="00E67D15" w:rsidRPr="0036039E">
              <w:rPr>
                <w:rFonts w:ascii="Times New Roman" w:hAnsi="Times New Roman"/>
                <w:sz w:val="20"/>
                <w:szCs w:val="20"/>
                <w:lang w:eastAsia="it-IT"/>
              </w:rPr>
              <w:t xml:space="preserve"> byte</w:t>
            </w:r>
          </w:p>
          <w:p w14:paraId="2A6DBAD5" w14:textId="77777777" w:rsidR="00E67D15" w:rsidRPr="0036039E" w:rsidRDefault="00E67D15" w:rsidP="001E5059">
            <w:pPr>
              <w:pStyle w:val="Paragrafoelenco"/>
              <w:keepNext/>
              <w:keepLines/>
              <w:numPr>
                <w:ilvl w:val="0"/>
                <w:numId w:val="2"/>
              </w:numPr>
              <w:spacing w:after="0"/>
              <w:ind w:left="214" w:hanging="214"/>
              <w:jc w:val="both"/>
              <w:rPr>
                <w:rFonts w:ascii="Times New Roman" w:hAnsi="Times New Roman"/>
                <w:sz w:val="20"/>
                <w:szCs w:val="20"/>
                <w:lang w:eastAsia="it-IT"/>
              </w:rPr>
              <w:pPrChange w:id="2" w:author="Matteo Sonza Reorda" w:date="2023-08-30T17:16:00Z">
                <w:pPr>
                  <w:pStyle w:val="Paragrafoelenco"/>
                  <w:keepNext/>
                  <w:keepLines/>
                  <w:numPr>
                    <w:numId w:val="27"/>
                  </w:numPr>
                  <w:tabs>
                    <w:tab w:val="num" w:pos="360"/>
                  </w:tabs>
                  <w:spacing w:after="0"/>
                  <w:ind w:left="214" w:hanging="214"/>
                  <w:jc w:val="both"/>
                </w:pPr>
              </w:pPrChange>
            </w:pPr>
            <w:r w:rsidRPr="0036039E">
              <w:rPr>
                <w:rFonts w:ascii="Times New Roman" w:hAnsi="Times New Roman"/>
                <w:sz w:val="20"/>
                <w:szCs w:val="20"/>
                <w:lang w:eastAsia="it-IT"/>
              </w:rPr>
              <w:t>Meccanismo set associative a 4 vie con sostituzione LRU.</w:t>
            </w:r>
          </w:p>
          <w:p w14:paraId="77ACCE61" w14:textId="4EA53400" w:rsidR="00E67D15" w:rsidRPr="00D560F7" w:rsidRDefault="00E67D15" w:rsidP="00E67D15">
            <w:pPr>
              <w:keepNext/>
              <w:keepLines/>
              <w:jc w:val="both"/>
              <w:rPr>
                <w:lang w:val="it-IT"/>
              </w:rPr>
            </w:pPr>
            <w:r w:rsidRPr="0036039E">
              <w:rPr>
                <w:lang w:val="it-IT"/>
              </w:rPr>
              <w:t>Assumendo che gli indirizzi emessi dal processore siano su 32 bit, qual è la dimensione del campo tag associato a ogni linea?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</w:tcBorders>
          </w:tcPr>
          <w:p w14:paraId="3B764EF5" w14:textId="16F2821C" w:rsidR="00E67D15" w:rsidRPr="00D560F7" w:rsidRDefault="00EE748D" w:rsidP="00E67D15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1B38D4">
              <w:rPr>
                <w:lang w:val="it-IT"/>
              </w:rPr>
              <w:t>1</w:t>
            </w:r>
            <w:r w:rsidR="00E67D15" w:rsidRPr="0036039E">
              <w:rPr>
                <w:lang w:val="it-IT"/>
              </w:rPr>
              <w:t xml:space="preserve"> bit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4BFE040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14:paraId="100AC986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1EAA3410" w14:textId="77777777" w:rsidTr="00D560F7">
        <w:trPr>
          <w:cantSplit/>
          <w:trHeight w:val="228"/>
        </w:trPr>
        <w:tc>
          <w:tcPr>
            <w:tcW w:w="358" w:type="dxa"/>
            <w:vMerge/>
          </w:tcPr>
          <w:p w14:paraId="5C11EBF9" w14:textId="77777777" w:rsidR="00E67D15" w:rsidRPr="00D560F7" w:rsidRDefault="00E67D15" w:rsidP="00E67D15">
            <w:pPr>
              <w:rPr>
                <w:lang w:val="it-IT"/>
              </w:rPr>
            </w:pPr>
          </w:p>
        </w:tc>
        <w:tc>
          <w:tcPr>
            <w:tcW w:w="4320" w:type="dxa"/>
            <w:vMerge/>
            <w:tcBorders>
              <w:right w:val="single" w:sz="4" w:space="0" w:color="auto"/>
            </w:tcBorders>
          </w:tcPr>
          <w:p w14:paraId="3696A492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  <w:tcBorders>
              <w:left w:val="single" w:sz="4" w:space="0" w:color="auto"/>
            </w:tcBorders>
          </w:tcPr>
          <w:p w14:paraId="4C344B35" w14:textId="167DE97F" w:rsidR="00E67D15" w:rsidRPr="00D560F7" w:rsidRDefault="00E67D15" w:rsidP="00E67D15">
            <w:pPr>
              <w:keepNext/>
              <w:keepLines/>
              <w:jc w:val="both"/>
              <w:rPr>
                <w:lang w:val="it-IT"/>
              </w:rPr>
            </w:pPr>
            <w:r w:rsidRPr="0036039E">
              <w:rPr>
                <w:lang w:val="it-IT"/>
              </w:rPr>
              <w:t>2</w:t>
            </w:r>
            <w:r w:rsidR="0066039B">
              <w:rPr>
                <w:lang w:val="it-IT"/>
              </w:rPr>
              <w:t>3</w:t>
            </w:r>
            <w:r w:rsidR="00223583">
              <w:rPr>
                <w:lang w:val="it-IT"/>
              </w:rPr>
              <w:t xml:space="preserve"> </w:t>
            </w:r>
            <w:r w:rsidRPr="0036039E">
              <w:rPr>
                <w:lang w:val="it-IT"/>
              </w:rPr>
              <w:t>bit</w:t>
            </w:r>
          </w:p>
        </w:tc>
        <w:tc>
          <w:tcPr>
            <w:tcW w:w="284" w:type="dxa"/>
          </w:tcPr>
          <w:p w14:paraId="0D3605C0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B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6C8753E4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41AE8C96" w14:textId="77777777" w:rsidTr="00D560F7">
        <w:trPr>
          <w:cantSplit/>
          <w:trHeight w:val="228"/>
        </w:trPr>
        <w:tc>
          <w:tcPr>
            <w:tcW w:w="358" w:type="dxa"/>
            <w:vMerge/>
          </w:tcPr>
          <w:p w14:paraId="029C0263" w14:textId="77777777" w:rsidR="00E67D15" w:rsidRPr="00D560F7" w:rsidRDefault="00E67D15" w:rsidP="00E67D15">
            <w:pPr>
              <w:rPr>
                <w:lang w:val="it-IT"/>
              </w:rPr>
            </w:pPr>
          </w:p>
        </w:tc>
        <w:tc>
          <w:tcPr>
            <w:tcW w:w="4320" w:type="dxa"/>
            <w:vMerge/>
            <w:tcBorders>
              <w:right w:val="single" w:sz="4" w:space="0" w:color="auto"/>
            </w:tcBorders>
          </w:tcPr>
          <w:p w14:paraId="361448C3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  <w:tcBorders>
              <w:left w:val="single" w:sz="4" w:space="0" w:color="auto"/>
            </w:tcBorders>
          </w:tcPr>
          <w:p w14:paraId="43382E8B" w14:textId="686FA5EF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  <w:r w:rsidRPr="0036039E">
              <w:rPr>
                <w:lang w:val="it-IT"/>
              </w:rPr>
              <w:t>2</w:t>
            </w:r>
            <w:r w:rsidR="00EE748D">
              <w:rPr>
                <w:lang w:val="it-IT"/>
              </w:rPr>
              <w:t>5</w:t>
            </w:r>
            <w:r w:rsidRPr="0036039E">
              <w:rPr>
                <w:lang w:val="it-IT"/>
              </w:rPr>
              <w:t xml:space="preserve"> bit</w:t>
            </w:r>
          </w:p>
        </w:tc>
        <w:tc>
          <w:tcPr>
            <w:tcW w:w="284" w:type="dxa"/>
          </w:tcPr>
          <w:p w14:paraId="5D5E62D6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9028B81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2FB75A6D" w14:textId="77777777" w:rsidTr="00D560F7">
        <w:trPr>
          <w:cantSplit/>
          <w:trHeight w:val="223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0541D39" w14:textId="77777777" w:rsidR="00E67D15" w:rsidRPr="00D560F7" w:rsidRDefault="00E67D15" w:rsidP="00E67D15">
            <w:pPr>
              <w:rPr>
                <w:lang w:val="it-IT"/>
              </w:rPr>
            </w:pPr>
          </w:p>
        </w:tc>
        <w:tc>
          <w:tcPr>
            <w:tcW w:w="43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F1FF88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  <w:tcBorders>
              <w:left w:val="single" w:sz="4" w:space="0" w:color="auto"/>
              <w:bottom w:val="single" w:sz="4" w:space="0" w:color="auto"/>
            </w:tcBorders>
          </w:tcPr>
          <w:p w14:paraId="7FE4C67D" w14:textId="4157E314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  <w:r w:rsidRPr="0036039E">
              <w:rPr>
                <w:lang w:val="it-IT"/>
              </w:rPr>
              <w:t>2</w:t>
            </w:r>
            <w:r w:rsidR="00EE748D">
              <w:rPr>
                <w:lang w:val="it-IT"/>
              </w:rPr>
              <w:t>8</w:t>
            </w:r>
            <w:r w:rsidRPr="0036039E">
              <w:rPr>
                <w:lang w:val="it-IT"/>
              </w:rPr>
              <w:t xml:space="preserve"> bit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9FB18F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14:paraId="376B7013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E67D15" w:rsidRPr="00D560F7" w14:paraId="2BACBBA8" w14:textId="77777777" w:rsidTr="00D560F7">
        <w:trPr>
          <w:cantSplit/>
          <w:trHeight w:val="224"/>
        </w:trPr>
        <w:tc>
          <w:tcPr>
            <w:tcW w:w="358" w:type="dxa"/>
            <w:tcBorders>
              <w:left w:val="nil"/>
              <w:right w:val="nil"/>
            </w:tcBorders>
          </w:tcPr>
          <w:p w14:paraId="2814D30D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tcBorders>
              <w:left w:val="nil"/>
              <w:right w:val="nil"/>
            </w:tcBorders>
          </w:tcPr>
          <w:p w14:paraId="1B9DBE88" w14:textId="77777777" w:rsidR="0049001B" w:rsidRDefault="0049001B" w:rsidP="00E67D15">
            <w:pPr>
              <w:keepNext/>
              <w:keepLines/>
              <w:rPr>
                <w:lang w:val="it-IT"/>
              </w:rPr>
            </w:pPr>
          </w:p>
          <w:p w14:paraId="41F17031" w14:textId="77777777" w:rsidR="0049001B" w:rsidRPr="00D560F7" w:rsidRDefault="0049001B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  <w:tcBorders>
              <w:top w:val="single" w:sz="4" w:space="0" w:color="auto"/>
              <w:left w:val="nil"/>
              <w:right w:val="nil"/>
            </w:tcBorders>
          </w:tcPr>
          <w:p w14:paraId="6669D2CD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04C8FBDC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2D72E44A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5F3F80" w:rsidRPr="00D560F7" w14:paraId="31200576" w14:textId="77777777" w:rsidTr="00D560F7">
        <w:trPr>
          <w:cantSplit/>
          <w:trHeight w:val="224"/>
        </w:trPr>
        <w:tc>
          <w:tcPr>
            <w:tcW w:w="358" w:type="dxa"/>
            <w:vMerge w:val="restart"/>
          </w:tcPr>
          <w:p w14:paraId="1CA7EE88" w14:textId="6A44B2DC" w:rsidR="005F3F80" w:rsidRPr="00D560F7" w:rsidRDefault="005F3F80" w:rsidP="005F3F80">
            <w:pPr>
              <w:keepNext/>
              <w:keepLines/>
              <w:rPr>
                <w:lang w:val="it-IT"/>
              </w:rPr>
            </w:pPr>
            <w:r w:rsidRPr="00D560F7">
              <w:rPr>
                <w:lang w:val="it-IT"/>
              </w:rPr>
              <w:fldChar w:fldCharType="begin"/>
            </w:r>
            <w:r w:rsidRPr="00D560F7">
              <w:rPr>
                <w:lang w:val="it-IT"/>
              </w:rPr>
              <w:instrText xml:space="preserve"> SEQ domanda \* MERGEFORMAT </w:instrText>
            </w:r>
            <w:r w:rsidRPr="00D560F7"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4</w:t>
            </w:r>
            <w:r w:rsidRPr="00D560F7">
              <w:rPr>
                <w:lang w:val="it-IT"/>
              </w:rPr>
              <w:fldChar w:fldCharType="end"/>
            </w:r>
          </w:p>
        </w:tc>
        <w:tc>
          <w:tcPr>
            <w:tcW w:w="4320" w:type="dxa"/>
            <w:vMerge w:val="restart"/>
          </w:tcPr>
          <w:p w14:paraId="71768A5B" w14:textId="4F0E2E06" w:rsidR="005F3F80" w:rsidRPr="00D560F7" w:rsidRDefault="005F3F80" w:rsidP="005F3F80">
            <w:pPr>
              <w:autoSpaceDE w:val="0"/>
              <w:autoSpaceDN w:val="0"/>
              <w:adjustRightInd w:val="0"/>
              <w:jc w:val="both"/>
              <w:rPr>
                <w:lang w:val="it-IT"/>
              </w:rPr>
            </w:pPr>
            <w:r w:rsidRPr="00A3642A">
              <w:rPr>
                <w:sz w:val="18"/>
                <w:szCs w:val="18"/>
                <w:lang w:val="it-IT"/>
              </w:rPr>
              <w:t xml:space="preserve">Si considerino i processori RISC: quale delle seguenti affermazioni è </w:t>
            </w:r>
            <w:r w:rsidRPr="00A3642A">
              <w:rPr>
                <w:sz w:val="18"/>
                <w:szCs w:val="18"/>
                <w:u w:val="single"/>
                <w:lang w:val="it-IT"/>
              </w:rPr>
              <w:t>vera</w:t>
            </w:r>
            <w:r w:rsidRPr="00A3642A">
              <w:rPr>
                <w:sz w:val="18"/>
                <w:szCs w:val="18"/>
                <w:lang w:val="it-IT"/>
              </w:rPr>
              <w:t>?</w:t>
            </w:r>
          </w:p>
        </w:tc>
        <w:tc>
          <w:tcPr>
            <w:tcW w:w="5745" w:type="dxa"/>
            <w:tcBorders>
              <w:top w:val="single" w:sz="4" w:space="0" w:color="auto"/>
            </w:tcBorders>
          </w:tcPr>
          <w:p w14:paraId="6BA6B2AD" w14:textId="5817134B" w:rsidR="005F3F80" w:rsidRPr="00D560F7" w:rsidRDefault="005F3F80" w:rsidP="005F3F80">
            <w:pPr>
              <w:keepNext/>
              <w:keepLines/>
              <w:rPr>
                <w:lang w:val="it-IT"/>
              </w:rPr>
            </w:pPr>
            <w:r w:rsidRPr="00A3642A">
              <w:rPr>
                <w:sz w:val="18"/>
                <w:szCs w:val="18"/>
                <w:lang w:val="it-IT"/>
              </w:rPr>
              <w:t>Tutte le istruzioni possono avere al più un operando memorizzato in una cella di memoria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5218D28" w14:textId="77777777" w:rsidR="005F3F80" w:rsidRPr="00D560F7" w:rsidRDefault="005F3F80" w:rsidP="005F3F80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331308B" w14:textId="77777777" w:rsidR="005F3F80" w:rsidRPr="00D560F7" w:rsidRDefault="005F3F80" w:rsidP="005F3F80">
            <w:pPr>
              <w:jc w:val="center"/>
              <w:rPr>
                <w:lang w:val="it-IT"/>
              </w:rPr>
            </w:pPr>
          </w:p>
        </w:tc>
      </w:tr>
      <w:tr w:rsidR="005F3F80" w:rsidRPr="00D560F7" w14:paraId="3C60AB5D" w14:textId="77777777" w:rsidTr="00D560F7">
        <w:trPr>
          <w:cantSplit/>
          <w:trHeight w:val="217"/>
        </w:trPr>
        <w:tc>
          <w:tcPr>
            <w:tcW w:w="358" w:type="dxa"/>
            <w:vMerge/>
          </w:tcPr>
          <w:p w14:paraId="347E45DA" w14:textId="77777777" w:rsidR="005F3F80" w:rsidRPr="00D560F7" w:rsidRDefault="005F3F80" w:rsidP="005F3F80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6B4A88B2" w14:textId="77777777" w:rsidR="005F3F80" w:rsidRPr="00D560F7" w:rsidRDefault="005F3F80" w:rsidP="005F3F80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745" w:type="dxa"/>
          </w:tcPr>
          <w:p w14:paraId="256AFFF7" w14:textId="69A6BDE6" w:rsidR="005F3F80" w:rsidRPr="00106441" w:rsidRDefault="005F3F80" w:rsidP="005F3F80">
            <w:pPr>
              <w:keepNext/>
              <w:keepLines/>
              <w:rPr>
                <w:lang w:val="it-IT"/>
              </w:rPr>
            </w:pPr>
            <w:r w:rsidRPr="005F3F80">
              <w:rPr>
                <w:sz w:val="18"/>
                <w:szCs w:val="18"/>
                <w:lang w:val="it-IT"/>
              </w:rPr>
              <w:t>In assenza di stalli, tutte le istruzioni richiedono un solo colpo di clock per essere eseguite</w:t>
            </w:r>
          </w:p>
        </w:tc>
        <w:tc>
          <w:tcPr>
            <w:tcW w:w="284" w:type="dxa"/>
          </w:tcPr>
          <w:p w14:paraId="14EA5E68" w14:textId="77777777" w:rsidR="005F3F80" w:rsidRPr="00D560F7" w:rsidRDefault="005F3F80" w:rsidP="005F3F80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7E346DAE" w14:textId="77777777" w:rsidR="005F3F80" w:rsidRPr="00D560F7" w:rsidRDefault="005F3F80" w:rsidP="005F3F80">
            <w:pPr>
              <w:jc w:val="center"/>
              <w:rPr>
                <w:lang w:val="it-IT"/>
              </w:rPr>
            </w:pPr>
          </w:p>
        </w:tc>
      </w:tr>
      <w:tr w:rsidR="005F3F80" w:rsidRPr="00D560F7" w14:paraId="35AFBF58" w14:textId="77777777" w:rsidTr="00D560F7">
        <w:trPr>
          <w:cantSplit/>
          <w:trHeight w:val="228"/>
        </w:trPr>
        <w:tc>
          <w:tcPr>
            <w:tcW w:w="358" w:type="dxa"/>
            <w:vMerge/>
          </w:tcPr>
          <w:p w14:paraId="639AF210" w14:textId="77777777" w:rsidR="005F3F80" w:rsidRPr="00D560F7" w:rsidRDefault="005F3F80" w:rsidP="005F3F80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4A454380" w14:textId="77777777" w:rsidR="005F3F80" w:rsidRPr="00D560F7" w:rsidRDefault="005F3F80" w:rsidP="005F3F80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745" w:type="dxa"/>
          </w:tcPr>
          <w:p w14:paraId="5E3B70B9" w14:textId="1557DD3E" w:rsidR="005F3F80" w:rsidRPr="00106441" w:rsidRDefault="005F3F80" w:rsidP="005F3F80">
            <w:pPr>
              <w:keepNext/>
              <w:keepLines/>
              <w:rPr>
                <w:lang w:val="it-IT"/>
              </w:rPr>
            </w:pPr>
            <w:r w:rsidRPr="005F3F80">
              <w:rPr>
                <w:sz w:val="18"/>
                <w:szCs w:val="18"/>
                <w:lang w:val="it-IT"/>
              </w:rPr>
              <w:t>Il numero di registri disponibili è inferiore ad un processore CISC</w:t>
            </w:r>
          </w:p>
        </w:tc>
        <w:tc>
          <w:tcPr>
            <w:tcW w:w="284" w:type="dxa"/>
          </w:tcPr>
          <w:p w14:paraId="29604047" w14:textId="77777777" w:rsidR="005F3F80" w:rsidRPr="00D560F7" w:rsidRDefault="005F3F80" w:rsidP="005F3F80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6C8E99D0" w14:textId="77777777" w:rsidR="005F3F80" w:rsidRPr="00D560F7" w:rsidRDefault="005F3F80" w:rsidP="005F3F80">
            <w:pPr>
              <w:jc w:val="center"/>
              <w:rPr>
                <w:lang w:val="it-IT"/>
              </w:rPr>
            </w:pPr>
          </w:p>
        </w:tc>
      </w:tr>
      <w:tr w:rsidR="005F3F80" w:rsidRPr="00D560F7" w14:paraId="69E5D873" w14:textId="77777777" w:rsidTr="00D560F7">
        <w:trPr>
          <w:cantSplit/>
          <w:trHeight w:val="228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324C5355" w14:textId="77777777" w:rsidR="005F3F80" w:rsidRPr="00D560F7" w:rsidRDefault="005F3F80" w:rsidP="005F3F80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  <w:tcBorders>
              <w:bottom w:val="single" w:sz="4" w:space="0" w:color="auto"/>
            </w:tcBorders>
          </w:tcPr>
          <w:p w14:paraId="3525BED8" w14:textId="77777777" w:rsidR="005F3F80" w:rsidRPr="00D560F7" w:rsidRDefault="005F3F80" w:rsidP="005F3F80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745" w:type="dxa"/>
            <w:tcBorders>
              <w:bottom w:val="single" w:sz="4" w:space="0" w:color="auto"/>
            </w:tcBorders>
          </w:tcPr>
          <w:p w14:paraId="04172B94" w14:textId="37E6A80E" w:rsidR="005F3F80" w:rsidRPr="00D560F7" w:rsidRDefault="005F3F80" w:rsidP="005F3F80">
            <w:pPr>
              <w:keepNext/>
              <w:keepLines/>
              <w:rPr>
                <w:lang w:val="it-IT"/>
              </w:rPr>
            </w:pPr>
            <w:r w:rsidRPr="00A147DE">
              <w:rPr>
                <w:sz w:val="18"/>
                <w:szCs w:val="18"/>
                <w:lang w:val="it-IT"/>
              </w:rPr>
              <w:t>Solo le istruzioni di load e store possono accedere alla memoria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F8EB5" w14:textId="77777777" w:rsidR="005F3F80" w:rsidRPr="00D560F7" w:rsidRDefault="005F3F80" w:rsidP="005F3F80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C42633D" w14:textId="77777777" w:rsidR="005F3F80" w:rsidRPr="00D560F7" w:rsidRDefault="005F3F80" w:rsidP="005F3F80">
            <w:pPr>
              <w:jc w:val="center"/>
              <w:rPr>
                <w:lang w:val="it-IT"/>
              </w:rPr>
            </w:pPr>
          </w:p>
        </w:tc>
      </w:tr>
      <w:tr w:rsidR="00E67D15" w:rsidRPr="00D560F7" w14:paraId="63BC6449" w14:textId="77777777" w:rsidTr="00D560F7">
        <w:trPr>
          <w:cantSplit/>
          <w:trHeight w:val="191"/>
        </w:trPr>
        <w:tc>
          <w:tcPr>
            <w:tcW w:w="358" w:type="dxa"/>
            <w:tcBorders>
              <w:left w:val="nil"/>
              <w:right w:val="nil"/>
            </w:tcBorders>
          </w:tcPr>
          <w:p w14:paraId="31ADA3F2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tcBorders>
              <w:left w:val="nil"/>
              <w:right w:val="nil"/>
            </w:tcBorders>
          </w:tcPr>
          <w:p w14:paraId="6D775187" w14:textId="77777777" w:rsidR="00E67D15" w:rsidRPr="00D560F7" w:rsidRDefault="00E67D15" w:rsidP="00E67D1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745" w:type="dxa"/>
            <w:tcBorders>
              <w:left w:val="nil"/>
              <w:right w:val="nil"/>
            </w:tcBorders>
          </w:tcPr>
          <w:p w14:paraId="157FA759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5D43CC2F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0CFD1286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C00F2C" w:rsidRPr="00D560F7" w14:paraId="1D275A90" w14:textId="77777777" w:rsidTr="00D560F7">
        <w:trPr>
          <w:cantSplit/>
          <w:trHeight w:val="191"/>
        </w:trPr>
        <w:tc>
          <w:tcPr>
            <w:tcW w:w="358" w:type="dxa"/>
            <w:vMerge w:val="restart"/>
          </w:tcPr>
          <w:p w14:paraId="4D603AE8" w14:textId="43337431" w:rsidR="00C00F2C" w:rsidRPr="00D560F7" w:rsidRDefault="00C00F2C" w:rsidP="00C00F2C">
            <w:pPr>
              <w:keepNext/>
              <w:keepLines/>
              <w:rPr>
                <w:lang w:val="it-IT"/>
              </w:rPr>
            </w:pPr>
            <w:r w:rsidRPr="00D560F7">
              <w:rPr>
                <w:lang w:val="it-IT"/>
              </w:rPr>
              <w:fldChar w:fldCharType="begin"/>
            </w:r>
            <w:r w:rsidRPr="00D560F7">
              <w:rPr>
                <w:lang w:val="it-IT"/>
              </w:rPr>
              <w:instrText xml:space="preserve"> SEQ domanda \* MERGEFORMAT </w:instrText>
            </w:r>
            <w:r w:rsidRPr="00D560F7"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5</w:t>
            </w:r>
            <w:r w:rsidRPr="00D560F7">
              <w:rPr>
                <w:lang w:val="it-IT"/>
              </w:rPr>
              <w:fldChar w:fldCharType="end"/>
            </w:r>
          </w:p>
        </w:tc>
        <w:tc>
          <w:tcPr>
            <w:tcW w:w="4320" w:type="dxa"/>
            <w:vMerge w:val="restart"/>
          </w:tcPr>
          <w:p w14:paraId="7FC0AFD1" w14:textId="5705B304" w:rsidR="00C00F2C" w:rsidRPr="00C00F2C" w:rsidRDefault="00C00F2C" w:rsidP="00C00F2C">
            <w:pPr>
              <w:keepNext/>
              <w:keepLines/>
              <w:jc w:val="both"/>
              <w:rPr>
                <w:sz w:val="18"/>
                <w:szCs w:val="18"/>
                <w:lang w:val="it-IT"/>
              </w:rPr>
            </w:pPr>
            <w:r w:rsidRPr="00C00F2C">
              <w:rPr>
                <w:sz w:val="18"/>
                <w:szCs w:val="18"/>
                <w:lang w:val="it-IT"/>
              </w:rPr>
              <w:t>Si consideri un sistema che utilizza il meccanismo della memoria virtuale: quando si verifica il Page Fault?</w:t>
            </w:r>
          </w:p>
        </w:tc>
        <w:tc>
          <w:tcPr>
            <w:tcW w:w="5745" w:type="dxa"/>
          </w:tcPr>
          <w:p w14:paraId="10B1969E" w14:textId="77777777" w:rsidR="00C00F2C" w:rsidRPr="00C00F2C" w:rsidRDefault="00C00F2C" w:rsidP="00C00F2C">
            <w:pPr>
              <w:autoSpaceDE w:val="0"/>
              <w:autoSpaceDN w:val="0"/>
              <w:adjustRightInd w:val="0"/>
              <w:rPr>
                <w:sz w:val="18"/>
                <w:szCs w:val="18"/>
                <w:lang w:val="it-IT"/>
              </w:rPr>
            </w:pPr>
            <w:r w:rsidRPr="00C00F2C">
              <w:rPr>
                <w:sz w:val="18"/>
                <w:szCs w:val="18"/>
                <w:lang w:val="it-IT"/>
              </w:rPr>
              <w:t>Quando la pagina richiesta dal processore non si trova in memoria</w:t>
            </w:r>
          </w:p>
          <w:p w14:paraId="2F2D10CD" w14:textId="07EBF009" w:rsidR="00C00F2C" w:rsidRPr="00C00F2C" w:rsidRDefault="00C00F2C" w:rsidP="00C00F2C">
            <w:pPr>
              <w:keepNext/>
              <w:keepLines/>
              <w:rPr>
                <w:sz w:val="18"/>
                <w:szCs w:val="18"/>
                <w:lang w:val="it-IT"/>
              </w:rPr>
            </w:pPr>
            <w:r w:rsidRPr="00C00F2C">
              <w:rPr>
                <w:sz w:val="18"/>
                <w:szCs w:val="18"/>
                <w:lang w:val="it-IT"/>
              </w:rPr>
              <w:t>secondaria</w:t>
            </w:r>
          </w:p>
        </w:tc>
        <w:tc>
          <w:tcPr>
            <w:tcW w:w="284" w:type="dxa"/>
          </w:tcPr>
          <w:p w14:paraId="6EEA6322" w14:textId="77777777" w:rsidR="00C00F2C" w:rsidRPr="00D560F7" w:rsidRDefault="00C00F2C" w:rsidP="00C00F2C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30EA0750" w14:textId="77777777" w:rsidR="00C00F2C" w:rsidRPr="00D560F7" w:rsidRDefault="00C00F2C" w:rsidP="00C00F2C">
            <w:pPr>
              <w:jc w:val="center"/>
              <w:rPr>
                <w:lang w:val="it-IT"/>
              </w:rPr>
            </w:pPr>
          </w:p>
        </w:tc>
      </w:tr>
      <w:tr w:rsidR="00C00F2C" w:rsidRPr="00D560F7" w14:paraId="0A27B5C9" w14:textId="77777777" w:rsidTr="00D560F7">
        <w:trPr>
          <w:cantSplit/>
          <w:trHeight w:val="101"/>
        </w:trPr>
        <w:tc>
          <w:tcPr>
            <w:tcW w:w="358" w:type="dxa"/>
            <w:vMerge/>
          </w:tcPr>
          <w:p w14:paraId="09C9F944" w14:textId="77777777" w:rsidR="00C00F2C" w:rsidRPr="00D560F7" w:rsidRDefault="00C00F2C" w:rsidP="00C00F2C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246C6CF6" w14:textId="77777777" w:rsidR="00C00F2C" w:rsidRPr="00C00F2C" w:rsidRDefault="00C00F2C" w:rsidP="00C00F2C">
            <w:pPr>
              <w:keepNext/>
              <w:keepLines/>
              <w:jc w:val="both"/>
              <w:rPr>
                <w:sz w:val="18"/>
                <w:szCs w:val="18"/>
                <w:lang w:val="it-IT"/>
              </w:rPr>
            </w:pPr>
          </w:p>
        </w:tc>
        <w:tc>
          <w:tcPr>
            <w:tcW w:w="5745" w:type="dxa"/>
          </w:tcPr>
          <w:p w14:paraId="01644B6F" w14:textId="77777777" w:rsidR="00C00F2C" w:rsidRPr="00C00F2C" w:rsidRDefault="00C00F2C" w:rsidP="00C00F2C">
            <w:pPr>
              <w:autoSpaceDE w:val="0"/>
              <w:autoSpaceDN w:val="0"/>
              <w:adjustRightInd w:val="0"/>
              <w:rPr>
                <w:sz w:val="18"/>
                <w:szCs w:val="18"/>
                <w:lang w:val="it-IT"/>
              </w:rPr>
            </w:pPr>
            <w:r w:rsidRPr="00C00F2C">
              <w:rPr>
                <w:sz w:val="18"/>
                <w:szCs w:val="18"/>
                <w:lang w:val="it-IT"/>
              </w:rPr>
              <w:t>Quando la pagina richiesta dal processore non si trova in memoria</w:t>
            </w:r>
          </w:p>
          <w:p w14:paraId="14ACBB21" w14:textId="7FAEA3B5" w:rsidR="00C00F2C" w:rsidRPr="00C00F2C" w:rsidRDefault="00C00F2C" w:rsidP="00C00F2C">
            <w:pPr>
              <w:keepNext/>
              <w:keepLines/>
              <w:rPr>
                <w:sz w:val="18"/>
                <w:szCs w:val="18"/>
                <w:lang w:val="it-IT"/>
              </w:rPr>
            </w:pPr>
            <w:r w:rsidRPr="00C00F2C">
              <w:rPr>
                <w:sz w:val="18"/>
                <w:szCs w:val="18"/>
                <w:lang w:val="it-IT"/>
              </w:rPr>
              <w:t>principale</w:t>
            </w:r>
          </w:p>
        </w:tc>
        <w:tc>
          <w:tcPr>
            <w:tcW w:w="284" w:type="dxa"/>
          </w:tcPr>
          <w:p w14:paraId="41939F1B" w14:textId="77777777" w:rsidR="00C00F2C" w:rsidRPr="00D560F7" w:rsidRDefault="00C00F2C" w:rsidP="00C00F2C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574B9889" w14:textId="77777777" w:rsidR="00C00F2C" w:rsidRPr="00D560F7" w:rsidRDefault="00C00F2C" w:rsidP="00C00F2C">
            <w:pPr>
              <w:jc w:val="center"/>
              <w:rPr>
                <w:lang w:val="it-IT"/>
              </w:rPr>
            </w:pPr>
          </w:p>
        </w:tc>
      </w:tr>
      <w:tr w:rsidR="00C00F2C" w:rsidRPr="00D560F7" w14:paraId="709CE649" w14:textId="77777777" w:rsidTr="00D560F7">
        <w:trPr>
          <w:cantSplit/>
          <w:trHeight w:val="191"/>
        </w:trPr>
        <w:tc>
          <w:tcPr>
            <w:tcW w:w="358" w:type="dxa"/>
            <w:vMerge/>
          </w:tcPr>
          <w:p w14:paraId="307596B8" w14:textId="77777777" w:rsidR="00C00F2C" w:rsidRPr="00D560F7" w:rsidRDefault="00C00F2C" w:rsidP="00C00F2C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2A23DB40" w14:textId="77777777" w:rsidR="00C00F2C" w:rsidRPr="00C00F2C" w:rsidRDefault="00C00F2C" w:rsidP="00C00F2C">
            <w:pPr>
              <w:keepNext/>
              <w:keepLines/>
              <w:jc w:val="both"/>
              <w:rPr>
                <w:sz w:val="18"/>
                <w:szCs w:val="18"/>
                <w:lang w:val="it-IT"/>
              </w:rPr>
            </w:pPr>
          </w:p>
        </w:tc>
        <w:tc>
          <w:tcPr>
            <w:tcW w:w="5745" w:type="dxa"/>
          </w:tcPr>
          <w:p w14:paraId="69CB5468" w14:textId="77777777" w:rsidR="00C00F2C" w:rsidRPr="00C00F2C" w:rsidRDefault="00C00F2C" w:rsidP="00C00F2C">
            <w:pPr>
              <w:autoSpaceDE w:val="0"/>
              <w:autoSpaceDN w:val="0"/>
              <w:adjustRightInd w:val="0"/>
              <w:rPr>
                <w:sz w:val="18"/>
                <w:szCs w:val="18"/>
                <w:lang w:val="it-IT"/>
              </w:rPr>
            </w:pPr>
            <w:r w:rsidRPr="00C00F2C">
              <w:rPr>
                <w:sz w:val="18"/>
                <w:szCs w:val="18"/>
                <w:lang w:val="it-IT"/>
              </w:rPr>
              <w:t>Quando la pagina richiesta dal processore si trova in memoria</w:t>
            </w:r>
          </w:p>
          <w:p w14:paraId="3732CDCD" w14:textId="387216B0" w:rsidR="00C00F2C" w:rsidRPr="00C00F2C" w:rsidRDefault="00C00F2C" w:rsidP="00C00F2C">
            <w:pPr>
              <w:keepNext/>
              <w:keepLines/>
              <w:rPr>
                <w:sz w:val="18"/>
                <w:szCs w:val="18"/>
                <w:lang w:val="it-IT"/>
              </w:rPr>
            </w:pPr>
            <w:r w:rsidRPr="00C00F2C">
              <w:rPr>
                <w:sz w:val="18"/>
                <w:szCs w:val="18"/>
                <w:lang w:val="it-IT"/>
              </w:rPr>
              <w:t>principale</w:t>
            </w:r>
          </w:p>
        </w:tc>
        <w:tc>
          <w:tcPr>
            <w:tcW w:w="284" w:type="dxa"/>
          </w:tcPr>
          <w:p w14:paraId="330DFF40" w14:textId="77777777" w:rsidR="00C00F2C" w:rsidRPr="00D560F7" w:rsidRDefault="00C00F2C" w:rsidP="00C00F2C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3B06028E" w14:textId="77777777" w:rsidR="00C00F2C" w:rsidRPr="00D560F7" w:rsidRDefault="00C00F2C" w:rsidP="00C00F2C">
            <w:pPr>
              <w:jc w:val="center"/>
              <w:rPr>
                <w:lang w:val="it-IT"/>
              </w:rPr>
            </w:pPr>
          </w:p>
        </w:tc>
      </w:tr>
      <w:tr w:rsidR="00C00F2C" w:rsidRPr="00D560F7" w14:paraId="366FB3A8" w14:textId="77777777" w:rsidTr="00B329C8">
        <w:trPr>
          <w:cantSplit/>
          <w:trHeight w:val="70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4E3B8384" w14:textId="77777777" w:rsidR="00C00F2C" w:rsidRPr="00D560F7" w:rsidRDefault="00C00F2C" w:rsidP="00C00F2C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  <w:tcBorders>
              <w:bottom w:val="single" w:sz="4" w:space="0" w:color="auto"/>
            </w:tcBorders>
          </w:tcPr>
          <w:p w14:paraId="5C3148AD" w14:textId="77777777" w:rsidR="00C00F2C" w:rsidRPr="00C00F2C" w:rsidRDefault="00C00F2C" w:rsidP="00C00F2C">
            <w:pPr>
              <w:keepNext/>
              <w:keepLines/>
              <w:jc w:val="both"/>
              <w:rPr>
                <w:sz w:val="18"/>
                <w:szCs w:val="18"/>
                <w:lang w:val="it-IT"/>
              </w:rPr>
            </w:pPr>
          </w:p>
        </w:tc>
        <w:tc>
          <w:tcPr>
            <w:tcW w:w="5745" w:type="dxa"/>
            <w:tcBorders>
              <w:bottom w:val="single" w:sz="4" w:space="0" w:color="auto"/>
            </w:tcBorders>
          </w:tcPr>
          <w:p w14:paraId="69BDFA00" w14:textId="0BDD2FEA" w:rsidR="00C00F2C" w:rsidRPr="00C00F2C" w:rsidRDefault="00C00F2C" w:rsidP="00C00F2C">
            <w:pPr>
              <w:keepNext/>
              <w:keepLines/>
              <w:rPr>
                <w:sz w:val="18"/>
                <w:szCs w:val="18"/>
                <w:lang w:val="it-IT"/>
              </w:rPr>
            </w:pPr>
            <w:r w:rsidRPr="00C00F2C">
              <w:rPr>
                <w:sz w:val="18"/>
                <w:szCs w:val="18"/>
                <w:lang w:val="it-IT"/>
              </w:rPr>
              <w:t>Quando la pagina richiesta dal processore non si trova in cache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CB415" w14:textId="77777777" w:rsidR="00C00F2C" w:rsidRPr="00D560F7" w:rsidRDefault="00C00F2C" w:rsidP="00C00F2C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6055A8E" w14:textId="77777777" w:rsidR="00C00F2C" w:rsidRPr="00D560F7" w:rsidRDefault="00C00F2C" w:rsidP="00C00F2C">
            <w:pPr>
              <w:jc w:val="center"/>
              <w:rPr>
                <w:lang w:val="it-IT"/>
              </w:rPr>
            </w:pPr>
          </w:p>
        </w:tc>
      </w:tr>
      <w:tr w:rsidR="00E67D15" w:rsidRPr="00D560F7" w14:paraId="1EEE5FFC" w14:textId="77777777" w:rsidTr="00B329C8">
        <w:trPr>
          <w:cantSplit/>
          <w:trHeight w:val="233"/>
        </w:trPr>
        <w:tc>
          <w:tcPr>
            <w:tcW w:w="358" w:type="dxa"/>
            <w:tcBorders>
              <w:left w:val="nil"/>
              <w:bottom w:val="nil"/>
              <w:right w:val="nil"/>
            </w:tcBorders>
          </w:tcPr>
          <w:p w14:paraId="1E693616" w14:textId="77777777" w:rsidR="00E67D15" w:rsidRPr="00D560F7" w:rsidRDefault="00E67D15" w:rsidP="00E67D15">
            <w:pPr>
              <w:jc w:val="both"/>
              <w:rPr>
                <w:lang w:val="it-IT"/>
              </w:rPr>
            </w:pPr>
          </w:p>
        </w:tc>
        <w:tc>
          <w:tcPr>
            <w:tcW w:w="4320" w:type="dxa"/>
            <w:tcBorders>
              <w:left w:val="nil"/>
              <w:bottom w:val="nil"/>
              <w:right w:val="nil"/>
            </w:tcBorders>
          </w:tcPr>
          <w:p w14:paraId="454CB8BE" w14:textId="77777777" w:rsidR="006F696A" w:rsidRPr="00A3642A" w:rsidRDefault="006F696A" w:rsidP="00E67D15">
            <w:pPr>
              <w:jc w:val="both"/>
              <w:rPr>
                <w:sz w:val="18"/>
                <w:szCs w:val="18"/>
                <w:lang w:val="it-IT"/>
              </w:rPr>
            </w:pPr>
          </w:p>
        </w:tc>
        <w:tc>
          <w:tcPr>
            <w:tcW w:w="5745" w:type="dxa"/>
            <w:tcBorders>
              <w:left w:val="nil"/>
              <w:bottom w:val="nil"/>
              <w:right w:val="nil"/>
            </w:tcBorders>
          </w:tcPr>
          <w:p w14:paraId="2B582731" w14:textId="77777777" w:rsidR="00E67D15" w:rsidRPr="00A3642A" w:rsidRDefault="00E67D15" w:rsidP="00E67D15">
            <w:pPr>
              <w:keepNext/>
              <w:keepLines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FE4584B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261C18C1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</w:p>
        </w:tc>
      </w:tr>
      <w:tr w:rsidR="00A161F9" w:rsidRPr="00D560F7" w14:paraId="64513FB0" w14:textId="77777777" w:rsidTr="00B329C8">
        <w:trPr>
          <w:cantSplit/>
          <w:trHeight w:val="402"/>
        </w:trPr>
        <w:tc>
          <w:tcPr>
            <w:tcW w:w="358" w:type="dxa"/>
            <w:vMerge w:val="restart"/>
            <w:tcBorders>
              <w:top w:val="single" w:sz="4" w:space="0" w:color="auto"/>
            </w:tcBorders>
          </w:tcPr>
          <w:p w14:paraId="4BA1316D" w14:textId="62B782DC" w:rsidR="00A161F9" w:rsidRPr="00D560F7" w:rsidRDefault="00937ECC" w:rsidP="00A161F9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</w:tcBorders>
          </w:tcPr>
          <w:p w14:paraId="6AFAEBB8" w14:textId="67E70973" w:rsidR="00A161F9" w:rsidRPr="00D560F7" w:rsidRDefault="00A161F9" w:rsidP="00A161F9">
            <w:pPr>
              <w:jc w:val="both"/>
              <w:rPr>
                <w:lang w:val="it-IT"/>
              </w:rPr>
            </w:pPr>
            <w:r w:rsidRPr="00145B27">
              <w:rPr>
                <w:lang w:val="it-IT"/>
              </w:rPr>
              <w:t>Si consideri il meccanismo della parità, utilizzato per aumentare l’affidabilità delle DRAM: quando viene calcolato il bit di parità associato ad una parola?</w:t>
            </w:r>
          </w:p>
        </w:tc>
        <w:tc>
          <w:tcPr>
            <w:tcW w:w="5745" w:type="dxa"/>
            <w:tcBorders>
              <w:top w:val="single" w:sz="4" w:space="0" w:color="auto"/>
            </w:tcBorders>
          </w:tcPr>
          <w:p w14:paraId="3731E635" w14:textId="6524D517" w:rsidR="00A161F9" w:rsidRPr="00D560F7" w:rsidRDefault="00DA53E4" w:rsidP="00A161F9">
            <w:pPr>
              <w:rPr>
                <w:lang w:val="it-IT"/>
              </w:rPr>
            </w:pPr>
            <w:r>
              <w:rPr>
                <w:lang w:val="it-IT"/>
              </w:rPr>
              <w:t>Solo q</w:t>
            </w:r>
            <w:r w:rsidR="00A161F9" w:rsidRPr="00145B27">
              <w:rPr>
                <w:lang w:val="it-IT"/>
              </w:rPr>
              <w:t>uando la parola viene scritta in memoria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595C8B" w14:textId="2992DAD8" w:rsidR="00A161F9" w:rsidRPr="00D560F7" w:rsidRDefault="00A161F9" w:rsidP="00A161F9">
            <w:pPr>
              <w:jc w:val="center"/>
              <w:rPr>
                <w:lang w:val="it-IT"/>
              </w:rPr>
            </w:pPr>
            <w:r w:rsidRPr="00145B27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3FF971" w14:textId="77777777" w:rsidR="00A161F9" w:rsidRPr="00D560F7" w:rsidRDefault="00A161F9" w:rsidP="00A161F9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A161F9" w:rsidRPr="00D560F7" w14:paraId="5B715738" w14:textId="77777777" w:rsidTr="00D560F7">
        <w:trPr>
          <w:cantSplit/>
          <w:trHeight w:val="401"/>
        </w:trPr>
        <w:tc>
          <w:tcPr>
            <w:tcW w:w="358" w:type="dxa"/>
            <w:vMerge/>
          </w:tcPr>
          <w:p w14:paraId="1C052266" w14:textId="77777777" w:rsidR="00A161F9" w:rsidRPr="00D560F7" w:rsidRDefault="00A161F9" w:rsidP="00A161F9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0C056645" w14:textId="77777777" w:rsidR="00A161F9" w:rsidRPr="00D560F7" w:rsidRDefault="00A161F9" w:rsidP="00A161F9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463115EB" w14:textId="047AF357" w:rsidR="00A161F9" w:rsidRPr="00216BD3" w:rsidRDefault="00DA53E4" w:rsidP="00A161F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Solo q</w:t>
            </w:r>
            <w:r w:rsidR="00A161F9" w:rsidRPr="00A161F9">
              <w:rPr>
                <w:color w:val="auto"/>
                <w:sz w:val="20"/>
                <w:szCs w:val="20"/>
              </w:rPr>
              <w:t>uando la parola viene letta dalla memoria</w:t>
            </w:r>
          </w:p>
        </w:tc>
        <w:tc>
          <w:tcPr>
            <w:tcW w:w="284" w:type="dxa"/>
          </w:tcPr>
          <w:p w14:paraId="6422C2B1" w14:textId="34DE9873" w:rsidR="00A161F9" w:rsidRPr="00D560F7" w:rsidRDefault="00A161F9" w:rsidP="00A161F9">
            <w:pPr>
              <w:jc w:val="center"/>
              <w:rPr>
                <w:lang w:val="it-IT"/>
              </w:rPr>
            </w:pPr>
            <w:r w:rsidRPr="00145B27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2493F6D7" w14:textId="77777777" w:rsidR="00A161F9" w:rsidRPr="00D560F7" w:rsidRDefault="00A161F9" w:rsidP="00A161F9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A161F9" w:rsidRPr="00D560F7" w14:paraId="7962B7B0" w14:textId="77777777" w:rsidTr="00D560F7">
        <w:trPr>
          <w:cantSplit/>
          <w:trHeight w:val="401"/>
        </w:trPr>
        <w:tc>
          <w:tcPr>
            <w:tcW w:w="358" w:type="dxa"/>
            <w:vMerge/>
          </w:tcPr>
          <w:p w14:paraId="262BD344" w14:textId="77777777" w:rsidR="00A161F9" w:rsidRPr="00D560F7" w:rsidRDefault="00A161F9" w:rsidP="00A161F9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7A549BF6" w14:textId="77777777" w:rsidR="00A161F9" w:rsidRPr="00D560F7" w:rsidRDefault="00A161F9" w:rsidP="00A161F9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1AF0186B" w14:textId="2E6F6996" w:rsidR="00A161F9" w:rsidRPr="00216BD3" w:rsidRDefault="00A161F9" w:rsidP="00A161F9">
            <w:pPr>
              <w:pStyle w:val="Default"/>
              <w:rPr>
                <w:color w:val="auto"/>
                <w:sz w:val="20"/>
                <w:szCs w:val="20"/>
              </w:rPr>
            </w:pPr>
            <w:r w:rsidRPr="00A161F9">
              <w:rPr>
                <w:color w:val="auto"/>
                <w:sz w:val="20"/>
                <w:szCs w:val="20"/>
              </w:rPr>
              <w:t>Quando la parola viene scritta in memoria e quando viene letta dalla memoria</w:t>
            </w:r>
          </w:p>
        </w:tc>
        <w:tc>
          <w:tcPr>
            <w:tcW w:w="284" w:type="dxa"/>
          </w:tcPr>
          <w:p w14:paraId="07E571A7" w14:textId="42264665" w:rsidR="00A161F9" w:rsidRPr="00D560F7" w:rsidRDefault="00A161F9" w:rsidP="00A161F9">
            <w:pPr>
              <w:jc w:val="center"/>
              <w:rPr>
                <w:lang w:val="it-IT"/>
              </w:rPr>
            </w:pPr>
            <w:r w:rsidRPr="00145B27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0845D0AA" w14:textId="77777777" w:rsidR="00A161F9" w:rsidRPr="00D560F7" w:rsidRDefault="00A161F9" w:rsidP="00A161F9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A161F9" w:rsidRPr="00D560F7" w14:paraId="4C64B7AD" w14:textId="77777777" w:rsidTr="00D560F7">
        <w:trPr>
          <w:cantSplit/>
          <w:trHeight w:val="401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5B2DC20A" w14:textId="77777777" w:rsidR="00A161F9" w:rsidRPr="00D560F7" w:rsidRDefault="00A161F9" w:rsidP="00A161F9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  <w:tcBorders>
              <w:bottom w:val="single" w:sz="4" w:space="0" w:color="auto"/>
            </w:tcBorders>
          </w:tcPr>
          <w:p w14:paraId="0579D114" w14:textId="77777777" w:rsidR="00A161F9" w:rsidRPr="00D560F7" w:rsidRDefault="00A161F9" w:rsidP="00A161F9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  <w:tcBorders>
              <w:bottom w:val="single" w:sz="4" w:space="0" w:color="auto"/>
            </w:tcBorders>
          </w:tcPr>
          <w:p w14:paraId="2D569EC5" w14:textId="097434CE" w:rsidR="00A161F9" w:rsidRPr="00216BD3" w:rsidRDefault="00A161F9" w:rsidP="00A161F9">
            <w:pPr>
              <w:pStyle w:val="Default"/>
              <w:rPr>
                <w:color w:val="auto"/>
                <w:sz w:val="20"/>
                <w:szCs w:val="20"/>
              </w:rPr>
            </w:pPr>
            <w:r w:rsidRPr="00A161F9">
              <w:rPr>
                <w:color w:val="auto"/>
                <w:sz w:val="20"/>
                <w:szCs w:val="20"/>
              </w:rPr>
              <w:t>Solo in momenti prefissati, in cui si calcola il bit di parità per tutte le parole presenti in quel momento in memoria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15AF60" w14:textId="769DF12F" w:rsidR="00A161F9" w:rsidRPr="00D560F7" w:rsidRDefault="00A161F9" w:rsidP="00A161F9">
            <w:pPr>
              <w:jc w:val="center"/>
              <w:rPr>
                <w:lang w:val="it-IT"/>
              </w:rPr>
            </w:pPr>
            <w:r w:rsidRPr="00145B27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DF5DE7A" w14:textId="77777777" w:rsidR="00A161F9" w:rsidRPr="00D560F7" w:rsidRDefault="00A161F9" w:rsidP="00A161F9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E67D15" w:rsidRPr="00D560F7" w14:paraId="4A8B21FE" w14:textId="77777777" w:rsidTr="00D560F7">
        <w:trPr>
          <w:cantSplit/>
          <w:trHeight w:val="177"/>
        </w:trPr>
        <w:tc>
          <w:tcPr>
            <w:tcW w:w="358" w:type="dxa"/>
            <w:tcBorders>
              <w:left w:val="nil"/>
              <w:right w:val="nil"/>
            </w:tcBorders>
          </w:tcPr>
          <w:p w14:paraId="4EE73B04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tcBorders>
              <w:left w:val="nil"/>
              <w:right w:val="nil"/>
            </w:tcBorders>
          </w:tcPr>
          <w:p w14:paraId="17CFFA1F" w14:textId="77777777" w:rsidR="00E67D15" w:rsidRPr="00D560F7" w:rsidRDefault="00E67D15" w:rsidP="00E67D15">
            <w:pPr>
              <w:jc w:val="both"/>
              <w:rPr>
                <w:lang w:val="it-IT"/>
              </w:rPr>
            </w:pPr>
          </w:p>
        </w:tc>
        <w:tc>
          <w:tcPr>
            <w:tcW w:w="6312" w:type="dxa"/>
            <w:gridSpan w:val="3"/>
            <w:tcBorders>
              <w:left w:val="nil"/>
              <w:right w:val="nil"/>
            </w:tcBorders>
          </w:tcPr>
          <w:p w14:paraId="20BB3FCB" w14:textId="77777777" w:rsidR="00E67D15" w:rsidRPr="00D560F7" w:rsidRDefault="00E67D15" w:rsidP="00E67D15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E67D15" w:rsidRPr="00D560F7" w14:paraId="532FD14D" w14:textId="77777777" w:rsidTr="00D560F7">
        <w:trPr>
          <w:cantSplit/>
          <w:trHeight w:val="402"/>
        </w:trPr>
        <w:tc>
          <w:tcPr>
            <w:tcW w:w="358" w:type="dxa"/>
            <w:vMerge w:val="restart"/>
          </w:tcPr>
          <w:p w14:paraId="56A3DF8B" w14:textId="292F661C" w:rsidR="00E67D15" w:rsidRPr="00D560F7" w:rsidRDefault="00937ECC" w:rsidP="00E67D15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4320" w:type="dxa"/>
            <w:vMerge w:val="restart"/>
          </w:tcPr>
          <w:p w14:paraId="67C3C244" w14:textId="3A56236A" w:rsidR="00E67D15" w:rsidRPr="00D560F7" w:rsidRDefault="00E67D15" w:rsidP="00E67D15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Quale tra i fenomeni elencati a lato può causare uno stallo in un processore con pipeline? </w:t>
            </w:r>
          </w:p>
        </w:tc>
        <w:tc>
          <w:tcPr>
            <w:tcW w:w="5745" w:type="dxa"/>
          </w:tcPr>
          <w:p w14:paraId="5C00A4AF" w14:textId="55EA5D2F" w:rsidR="00E67D15" w:rsidRPr="00D560F7" w:rsidRDefault="00E67D15" w:rsidP="00E67D15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L’esecuzione di un</w:t>
            </w:r>
            <w:ins w:id="3" w:author="Matteo Sonza Reorda" w:date="2023-08-30T17:14:00Z">
              <w:r w:rsidR="001E5059">
                <w:rPr>
                  <w:lang w:val="it-IT"/>
                </w:rPr>
                <w:t>’</w:t>
              </w:r>
            </w:ins>
            <w:del w:id="4" w:author="Matteo Sonza Reorda" w:date="2023-08-30T17:13:00Z">
              <w:r w:rsidDel="001E5059">
                <w:rPr>
                  <w:lang w:val="it-IT"/>
                </w:rPr>
                <w:delText xml:space="preserve">a </w:delText>
              </w:r>
            </w:del>
            <w:r>
              <w:rPr>
                <w:lang w:val="it-IT"/>
              </w:rPr>
              <w:t>istruzione in virgola mobile</w:t>
            </w:r>
          </w:p>
        </w:tc>
        <w:tc>
          <w:tcPr>
            <w:tcW w:w="284" w:type="dxa"/>
          </w:tcPr>
          <w:p w14:paraId="1FBAC2B0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5ACBB01B" w14:textId="77777777" w:rsidR="00E67D15" w:rsidRPr="00D560F7" w:rsidRDefault="00E67D15" w:rsidP="00E67D15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E67D15" w:rsidRPr="00D560F7" w14:paraId="10F24C72" w14:textId="77777777" w:rsidTr="00D560F7">
        <w:trPr>
          <w:cantSplit/>
          <w:trHeight w:val="401"/>
        </w:trPr>
        <w:tc>
          <w:tcPr>
            <w:tcW w:w="358" w:type="dxa"/>
            <w:vMerge/>
          </w:tcPr>
          <w:p w14:paraId="6C7D5A7A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2004DC8E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758DEC27" w14:textId="13A0FD96" w:rsidR="00E67D15" w:rsidRPr="00D560F7" w:rsidRDefault="001E5059" w:rsidP="001E5059">
            <w:pPr>
              <w:keepNext/>
              <w:keepLines/>
              <w:jc w:val="both"/>
              <w:rPr>
                <w:lang w:val="it-IT"/>
              </w:rPr>
            </w:pPr>
            <w:ins w:id="5" w:author="Matteo Sonza Reorda" w:date="2023-08-30T17:14:00Z">
              <w:r>
                <w:rPr>
                  <w:lang w:val="it-IT"/>
                </w:rPr>
                <w:t xml:space="preserve">L’esecuzione di un’istruzione </w:t>
              </w:r>
              <w:r>
                <w:rPr>
                  <w:lang w:val="it-IT"/>
                </w:rPr>
                <w:t>logica</w:t>
              </w:r>
            </w:ins>
            <w:del w:id="6" w:author="Matteo Sonza Reorda" w:date="2023-08-30T17:14:00Z">
              <w:r w:rsidR="00E67D15" w:rsidDel="001E5059">
                <w:rPr>
                  <w:lang w:val="it-IT"/>
                </w:rPr>
                <w:delText>Un errore in un’operazione aritmetica</w:delText>
              </w:r>
            </w:del>
          </w:p>
        </w:tc>
        <w:tc>
          <w:tcPr>
            <w:tcW w:w="284" w:type="dxa"/>
          </w:tcPr>
          <w:p w14:paraId="60A999B0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6579E926" w14:textId="77777777" w:rsidR="00E67D15" w:rsidRPr="00D560F7" w:rsidRDefault="00E67D15" w:rsidP="00E67D15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E67D15" w:rsidRPr="00D560F7" w14:paraId="3BD11168" w14:textId="77777777" w:rsidTr="00D560F7">
        <w:trPr>
          <w:cantSplit/>
          <w:trHeight w:val="401"/>
        </w:trPr>
        <w:tc>
          <w:tcPr>
            <w:tcW w:w="358" w:type="dxa"/>
            <w:vMerge/>
          </w:tcPr>
          <w:p w14:paraId="3A6B6BA2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460D04DC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7C80520C" w14:textId="1FC42CAD" w:rsidR="00E67D15" w:rsidRPr="00D560F7" w:rsidRDefault="00E67D15" w:rsidP="00E67D15">
            <w:pPr>
              <w:keepNext/>
              <w:keepLines/>
              <w:jc w:val="both"/>
              <w:rPr>
                <w:lang w:val="it-IT"/>
              </w:rPr>
            </w:pPr>
            <w:del w:id="7" w:author="Matteo Sonza Reorda" w:date="2023-08-30T17:15:00Z">
              <w:r w:rsidDel="001E5059">
                <w:rPr>
                  <w:lang w:val="it-IT"/>
                </w:rPr>
                <w:delText>Un’operazione di I/O</w:delText>
              </w:r>
            </w:del>
            <w:ins w:id="8" w:author="Matteo Sonza Reorda" w:date="2023-08-30T17:15:00Z">
              <w:r w:rsidR="001E5059">
                <w:rPr>
                  <w:lang w:val="it-IT"/>
                </w:rPr>
                <w:t>l’esecuzione di un’istruzione aritmetica che produce un overflow</w:t>
              </w:r>
            </w:ins>
            <w:bookmarkStart w:id="9" w:name="_GoBack"/>
            <w:bookmarkEnd w:id="9"/>
          </w:p>
        </w:tc>
        <w:tc>
          <w:tcPr>
            <w:tcW w:w="284" w:type="dxa"/>
          </w:tcPr>
          <w:p w14:paraId="61D8864D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4AA52033" w14:textId="77777777" w:rsidR="00E67D15" w:rsidRPr="00D560F7" w:rsidRDefault="00E67D15" w:rsidP="00E67D15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E67D15" w:rsidRPr="00D560F7" w14:paraId="6DBB84B4" w14:textId="77777777" w:rsidTr="00D560F7">
        <w:trPr>
          <w:cantSplit/>
          <w:trHeight w:val="401"/>
        </w:trPr>
        <w:tc>
          <w:tcPr>
            <w:tcW w:w="358" w:type="dxa"/>
            <w:vMerge/>
          </w:tcPr>
          <w:p w14:paraId="5E958431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28FD3B98" w14:textId="77777777" w:rsidR="00E67D15" w:rsidRPr="00D560F7" w:rsidRDefault="00E67D15" w:rsidP="00E67D15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15E4105C" w14:textId="77C483B9" w:rsidR="00E67D15" w:rsidRPr="00D560F7" w:rsidRDefault="00E67D15" w:rsidP="00E67D15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L’esecuzione di un’istruzione NOP</w:t>
            </w:r>
          </w:p>
        </w:tc>
        <w:tc>
          <w:tcPr>
            <w:tcW w:w="284" w:type="dxa"/>
          </w:tcPr>
          <w:p w14:paraId="6954609A" w14:textId="77777777" w:rsidR="00E67D15" w:rsidRPr="00D560F7" w:rsidRDefault="00E67D15" w:rsidP="00E67D15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D</w:t>
            </w:r>
          </w:p>
        </w:tc>
        <w:tc>
          <w:tcPr>
            <w:tcW w:w="283" w:type="dxa"/>
          </w:tcPr>
          <w:p w14:paraId="650AE336" w14:textId="77777777" w:rsidR="00E67D15" w:rsidRPr="00D560F7" w:rsidRDefault="00E67D15" w:rsidP="00E67D15">
            <w:pPr>
              <w:keepNext/>
              <w:keepLines/>
              <w:jc w:val="center"/>
              <w:rPr>
                <w:lang w:val="it-IT"/>
              </w:rPr>
            </w:pPr>
          </w:p>
        </w:tc>
      </w:tr>
    </w:tbl>
    <w:p w14:paraId="4DDED16B" w14:textId="014780DD" w:rsidR="00343F1E" w:rsidRDefault="00343F1E" w:rsidP="00343F1E">
      <w:pPr>
        <w:pStyle w:val="Titolo1"/>
        <w:spacing w:before="0" w:after="0"/>
        <w:ind w:left="-709" w:right="-282"/>
        <w:rPr>
          <w:sz w:val="20"/>
          <w:lang w:val="it-IT"/>
        </w:rPr>
      </w:pPr>
    </w:p>
    <w:tbl>
      <w:tblPr>
        <w:tblW w:w="109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4537"/>
        <w:gridCol w:w="5528"/>
        <w:gridCol w:w="284"/>
        <w:gridCol w:w="283"/>
      </w:tblGrid>
      <w:tr w:rsidR="00EB79A8" w:rsidRPr="0031734F" w14:paraId="1AEC2309" w14:textId="77777777" w:rsidTr="006E72C5">
        <w:trPr>
          <w:cantSplit/>
          <w:trHeight w:val="231"/>
        </w:trPr>
        <w:tc>
          <w:tcPr>
            <w:tcW w:w="358" w:type="dxa"/>
            <w:vMerge w:val="restart"/>
          </w:tcPr>
          <w:p w14:paraId="0389A0E3" w14:textId="4A419661" w:rsidR="00EB79A8" w:rsidRPr="0031734F" w:rsidRDefault="00476B57" w:rsidP="006E72C5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4537" w:type="dxa"/>
            <w:vMerge w:val="restart"/>
            <w:tcBorders>
              <w:right w:val="single" w:sz="4" w:space="0" w:color="auto"/>
            </w:tcBorders>
          </w:tcPr>
          <w:p w14:paraId="51EDCA74" w14:textId="77777777" w:rsidR="00EB79A8" w:rsidRPr="0031734F" w:rsidRDefault="00EB79A8" w:rsidP="006E72C5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 w:rsidRPr="000E1A36">
              <w:rPr>
                <w:lang w:val="it-IT"/>
              </w:rPr>
              <w:t xml:space="preserve">Si consideri il meccanismo noto come </w:t>
            </w:r>
            <w:proofErr w:type="spellStart"/>
            <w:r w:rsidRPr="000E1A36">
              <w:rPr>
                <w:lang w:val="it-IT"/>
              </w:rPr>
              <w:t>write</w:t>
            </w:r>
            <w:proofErr w:type="spellEnd"/>
            <w:r w:rsidRPr="000E1A36">
              <w:rPr>
                <w:lang w:val="it-IT"/>
              </w:rPr>
              <w:t xml:space="preserve">-back utilizzato nella gestione delle cache. Quale delle seguenti affermazioni è </w:t>
            </w:r>
            <w:r w:rsidRPr="000E1A36">
              <w:rPr>
                <w:u w:val="single"/>
                <w:lang w:val="it-IT"/>
              </w:rPr>
              <w:t>vera</w:t>
            </w:r>
            <w:r w:rsidRPr="000E1A36">
              <w:rPr>
                <w:lang w:val="it-IT"/>
              </w:rPr>
              <w:t>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</w:tcPr>
          <w:p w14:paraId="2A7CA181" w14:textId="77777777" w:rsidR="00EB79A8" w:rsidRPr="0031734F" w:rsidRDefault="00EB79A8" w:rsidP="006E72C5">
            <w:pPr>
              <w:keepNext/>
              <w:keepLines/>
              <w:jc w:val="both"/>
              <w:rPr>
                <w:lang w:val="it-IT"/>
              </w:rPr>
            </w:pPr>
            <w:r w:rsidRPr="000E1A36">
              <w:rPr>
                <w:lang w:val="it-IT"/>
              </w:rPr>
              <w:t xml:space="preserve">Esiste un </w:t>
            </w:r>
            <w:proofErr w:type="spellStart"/>
            <w:r w:rsidRPr="000E1A36">
              <w:rPr>
                <w:lang w:val="it-IT"/>
              </w:rPr>
              <w:t>dirty</w:t>
            </w:r>
            <w:proofErr w:type="spellEnd"/>
            <w:r w:rsidRPr="000E1A36">
              <w:rPr>
                <w:lang w:val="it-IT"/>
              </w:rPr>
              <w:t xml:space="preserve"> bit per ciascuna </w:t>
            </w:r>
            <w:r>
              <w:rPr>
                <w:lang w:val="it-IT"/>
              </w:rPr>
              <w:t>parola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A4C91C8" w14:textId="77777777" w:rsidR="00EB79A8" w:rsidRPr="0031734F" w:rsidRDefault="00EB79A8" w:rsidP="006E72C5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14:paraId="368156CF" w14:textId="77777777" w:rsidR="00EB79A8" w:rsidRPr="0031734F" w:rsidRDefault="00EB79A8" w:rsidP="006E72C5">
            <w:pPr>
              <w:jc w:val="center"/>
              <w:rPr>
                <w:lang w:val="it-IT"/>
              </w:rPr>
            </w:pPr>
          </w:p>
        </w:tc>
      </w:tr>
      <w:tr w:rsidR="00EB79A8" w:rsidRPr="0031734F" w14:paraId="2C745AC8" w14:textId="77777777" w:rsidTr="006E72C5">
        <w:trPr>
          <w:cantSplit/>
          <w:trHeight w:val="228"/>
        </w:trPr>
        <w:tc>
          <w:tcPr>
            <w:tcW w:w="358" w:type="dxa"/>
            <w:vMerge/>
          </w:tcPr>
          <w:p w14:paraId="7008CFF5" w14:textId="77777777" w:rsidR="00EB79A8" w:rsidRPr="0031734F" w:rsidRDefault="00EB79A8" w:rsidP="006E72C5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right w:val="single" w:sz="4" w:space="0" w:color="auto"/>
            </w:tcBorders>
          </w:tcPr>
          <w:p w14:paraId="1D1ED2FB" w14:textId="77777777" w:rsidR="00EB79A8" w:rsidRPr="0031734F" w:rsidRDefault="00EB79A8" w:rsidP="006E72C5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4290AD18" w14:textId="77777777" w:rsidR="00EB79A8" w:rsidRPr="0031734F" w:rsidRDefault="00EB79A8" w:rsidP="006E72C5">
            <w:pPr>
              <w:keepNext/>
              <w:keepLines/>
              <w:jc w:val="both"/>
              <w:rPr>
                <w:lang w:val="it-IT"/>
              </w:rPr>
            </w:pPr>
            <w:r w:rsidRPr="000E1A36">
              <w:rPr>
                <w:lang w:val="it-IT"/>
              </w:rPr>
              <w:t>Tutte le operazioni di scrittura vengono eseguite sia sulla cache sia sulla memoria</w:t>
            </w:r>
          </w:p>
        </w:tc>
        <w:tc>
          <w:tcPr>
            <w:tcW w:w="284" w:type="dxa"/>
          </w:tcPr>
          <w:p w14:paraId="434D3741" w14:textId="77777777" w:rsidR="00EB79A8" w:rsidRPr="0031734F" w:rsidRDefault="00EB79A8" w:rsidP="006E72C5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44D81AC" w14:textId="77777777" w:rsidR="00EB79A8" w:rsidRPr="0031734F" w:rsidRDefault="00EB79A8" w:rsidP="006E72C5">
            <w:pPr>
              <w:jc w:val="center"/>
              <w:rPr>
                <w:lang w:val="it-IT"/>
              </w:rPr>
            </w:pPr>
          </w:p>
        </w:tc>
      </w:tr>
      <w:tr w:rsidR="00EB79A8" w:rsidRPr="0031734F" w14:paraId="44CD6DF6" w14:textId="77777777" w:rsidTr="006E72C5">
        <w:trPr>
          <w:cantSplit/>
          <w:trHeight w:val="228"/>
        </w:trPr>
        <w:tc>
          <w:tcPr>
            <w:tcW w:w="358" w:type="dxa"/>
            <w:vMerge/>
          </w:tcPr>
          <w:p w14:paraId="06CB8672" w14:textId="77777777" w:rsidR="00EB79A8" w:rsidRPr="0031734F" w:rsidRDefault="00EB79A8" w:rsidP="006E72C5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right w:val="single" w:sz="4" w:space="0" w:color="auto"/>
            </w:tcBorders>
          </w:tcPr>
          <w:p w14:paraId="48F18A72" w14:textId="77777777" w:rsidR="00EB79A8" w:rsidRPr="0031734F" w:rsidRDefault="00EB79A8" w:rsidP="006E72C5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</w:tcPr>
          <w:p w14:paraId="755918BE" w14:textId="77777777" w:rsidR="00EB79A8" w:rsidRPr="0031734F" w:rsidRDefault="00EB79A8" w:rsidP="006E72C5">
            <w:pPr>
              <w:keepNext/>
              <w:keepLines/>
              <w:rPr>
                <w:lang w:val="it-IT"/>
              </w:rPr>
            </w:pPr>
            <w:r w:rsidRPr="000E1A36">
              <w:rPr>
                <w:lang w:val="it-IT"/>
              </w:rPr>
              <w:t xml:space="preserve">Esiste un </w:t>
            </w:r>
            <w:proofErr w:type="spellStart"/>
            <w:r w:rsidRPr="000E1A36">
              <w:rPr>
                <w:lang w:val="it-IT"/>
              </w:rPr>
              <w:t>dirty</w:t>
            </w:r>
            <w:proofErr w:type="spellEnd"/>
            <w:r w:rsidRPr="000E1A36">
              <w:rPr>
                <w:lang w:val="it-IT"/>
              </w:rPr>
              <w:t xml:space="preserve"> bit per ciascuna linea</w:t>
            </w:r>
          </w:p>
        </w:tc>
        <w:tc>
          <w:tcPr>
            <w:tcW w:w="284" w:type="dxa"/>
          </w:tcPr>
          <w:p w14:paraId="76172F59" w14:textId="77777777" w:rsidR="00EB79A8" w:rsidRPr="0031734F" w:rsidRDefault="00EB79A8" w:rsidP="006E72C5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7280731F" w14:textId="77777777" w:rsidR="00EB79A8" w:rsidRPr="0031734F" w:rsidRDefault="00EB79A8" w:rsidP="006E72C5">
            <w:pPr>
              <w:jc w:val="center"/>
              <w:rPr>
                <w:lang w:val="it-IT"/>
              </w:rPr>
            </w:pPr>
          </w:p>
        </w:tc>
      </w:tr>
      <w:tr w:rsidR="00EB79A8" w:rsidRPr="0031734F" w14:paraId="5FDB95F0" w14:textId="77777777" w:rsidTr="006E72C5">
        <w:trPr>
          <w:cantSplit/>
          <w:trHeight w:val="223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18006065" w14:textId="77777777" w:rsidR="00EB79A8" w:rsidRPr="0031734F" w:rsidRDefault="00EB79A8" w:rsidP="006E72C5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17EB6FD" w14:textId="77777777" w:rsidR="00EB79A8" w:rsidRPr="0031734F" w:rsidRDefault="00EB79A8" w:rsidP="006E72C5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tcBorders>
              <w:left w:val="single" w:sz="4" w:space="0" w:color="auto"/>
              <w:bottom w:val="single" w:sz="4" w:space="0" w:color="auto"/>
            </w:tcBorders>
          </w:tcPr>
          <w:p w14:paraId="553EFFDF" w14:textId="77777777" w:rsidR="00EB79A8" w:rsidRPr="0031734F" w:rsidRDefault="00EB79A8" w:rsidP="006E72C5">
            <w:pPr>
              <w:keepNext/>
              <w:keepLines/>
              <w:rPr>
                <w:lang w:val="it-IT"/>
              </w:rPr>
            </w:pPr>
            <w:r w:rsidRPr="000E1A36">
              <w:rPr>
                <w:lang w:val="it-IT"/>
              </w:rPr>
              <w:t xml:space="preserve">Il </w:t>
            </w:r>
            <w:proofErr w:type="spellStart"/>
            <w:r w:rsidRPr="000E1A36">
              <w:rPr>
                <w:lang w:val="it-IT"/>
              </w:rPr>
              <w:t>dirty</w:t>
            </w:r>
            <w:proofErr w:type="spellEnd"/>
            <w:r w:rsidRPr="000E1A36">
              <w:rPr>
                <w:lang w:val="it-IT"/>
              </w:rPr>
              <w:t xml:space="preserve"> bit viene </w:t>
            </w:r>
            <w:proofErr w:type="spellStart"/>
            <w:r w:rsidRPr="000E1A36">
              <w:rPr>
                <w:lang w:val="it-IT"/>
              </w:rPr>
              <w:t>complementato</w:t>
            </w:r>
            <w:proofErr w:type="spellEnd"/>
            <w:r w:rsidRPr="000E1A36">
              <w:rPr>
                <w:lang w:val="it-IT"/>
              </w:rPr>
              <w:t xml:space="preserve"> ad ogni operazione di lettura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EAE06E" w14:textId="77777777" w:rsidR="00EB79A8" w:rsidRPr="0031734F" w:rsidRDefault="00EB79A8" w:rsidP="006E72C5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14:paraId="09B0D4AD" w14:textId="77777777" w:rsidR="00EB79A8" w:rsidRPr="0031734F" w:rsidRDefault="00EB79A8" w:rsidP="006E72C5">
            <w:pPr>
              <w:jc w:val="center"/>
              <w:rPr>
                <w:lang w:val="it-IT"/>
              </w:rPr>
            </w:pPr>
          </w:p>
        </w:tc>
      </w:tr>
    </w:tbl>
    <w:p w14:paraId="2F275CA0" w14:textId="141944C3" w:rsidR="007F1C9A" w:rsidRDefault="007F1C9A" w:rsidP="007F1C9A">
      <w:pPr>
        <w:rPr>
          <w:lang w:val="it-IT"/>
        </w:rPr>
      </w:pPr>
    </w:p>
    <w:p w14:paraId="78482A3F" w14:textId="77777777" w:rsidR="00EB79A8" w:rsidRDefault="00EB79A8" w:rsidP="007F1C9A">
      <w:pPr>
        <w:rPr>
          <w:lang w:val="it-IT"/>
        </w:rPr>
      </w:pPr>
    </w:p>
    <w:tbl>
      <w:tblPr>
        <w:tblW w:w="109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4320"/>
        <w:gridCol w:w="5745"/>
        <w:gridCol w:w="284"/>
        <w:gridCol w:w="283"/>
      </w:tblGrid>
      <w:tr w:rsidR="007F1C9A" w:rsidRPr="00D560F7" w14:paraId="2475F05B" w14:textId="77777777" w:rsidTr="007926E1">
        <w:trPr>
          <w:cantSplit/>
          <w:trHeight w:val="402"/>
        </w:trPr>
        <w:tc>
          <w:tcPr>
            <w:tcW w:w="358" w:type="dxa"/>
            <w:vMerge w:val="restart"/>
          </w:tcPr>
          <w:p w14:paraId="617DD5F5" w14:textId="1197A809" w:rsidR="007F1C9A" w:rsidRPr="00D560F7" w:rsidRDefault="00B329C8" w:rsidP="007926E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lastRenderedPageBreak/>
              <w:t>9</w:t>
            </w:r>
          </w:p>
        </w:tc>
        <w:tc>
          <w:tcPr>
            <w:tcW w:w="4320" w:type="dxa"/>
            <w:vMerge w:val="restart"/>
          </w:tcPr>
          <w:p w14:paraId="3385FE9F" w14:textId="1E78E227" w:rsidR="007F1C9A" w:rsidRPr="00D560F7" w:rsidRDefault="00B329C8" w:rsidP="007F1C9A">
            <w:pPr>
              <w:keepNext/>
              <w:keepLines/>
              <w:jc w:val="both"/>
              <w:rPr>
                <w:lang w:val="it-IT"/>
              </w:rPr>
            </w:pPr>
            <w:r w:rsidRPr="0074395F">
              <w:rPr>
                <w:lang w:val="it-IT"/>
              </w:rPr>
              <w:t xml:space="preserve">Considerando il linguaggio MIPS </w:t>
            </w:r>
            <w:r w:rsidR="008521F9" w:rsidRPr="0074395F">
              <w:rPr>
                <w:lang w:val="it-IT"/>
              </w:rPr>
              <w:t xml:space="preserve">a quale tipo di formato corrisponde l’istruzione </w:t>
            </w:r>
            <w:proofErr w:type="spellStart"/>
            <w:r w:rsidR="00C55030" w:rsidRPr="0002439E">
              <w:rPr>
                <w:i/>
                <w:iCs/>
                <w:lang w:val="it-IT"/>
              </w:rPr>
              <w:t>beq</w:t>
            </w:r>
            <w:proofErr w:type="spellEnd"/>
            <w:r w:rsidR="008521F9" w:rsidRPr="0074395F">
              <w:rPr>
                <w:lang w:val="it-IT"/>
              </w:rPr>
              <w:t xml:space="preserve"> </w:t>
            </w:r>
            <w:r w:rsidRPr="0074395F">
              <w:rPr>
                <w:lang w:val="it-IT"/>
              </w:rPr>
              <w:t>?</w:t>
            </w:r>
          </w:p>
        </w:tc>
        <w:tc>
          <w:tcPr>
            <w:tcW w:w="5745" w:type="dxa"/>
          </w:tcPr>
          <w:p w14:paraId="3685D70E" w14:textId="0D2680C5" w:rsidR="007F1C9A" w:rsidRPr="00D560F7" w:rsidRDefault="00F435B0" w:rsidP="007926E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  <w:r w:rsidR="008521F9">
              <w:rPr>
                <w:sz w:val="18"/>
                <w:szCs w:val="18"/>
                <w:lang w:val="it-IT"/>
              </w:rPr>
              <w:t>-</w:t>
            </w:r>
            <w:proofErr w:type="spellStart"/>
            <w:r w:rsidR="008521F9">
              <w:rPr>
                <w:sz w:val="18"/>
                <w:szCs w:val="18"/>
                <w:lang w:val="it-IT"/>
              </w:rPr>
              <w:t>type</w:t>
            </w:r>
            <w:proofErr w:type="spellEnd"/>
          </w:p>
        </w:tc>
        <w:tc>
          <w:tcPr>
            <w:tcW w:w="284" w:type="dxa"/>
          </w:tcPr>
          <w:p w14:paraId="4797FDE4" w14:textId="77777777" w:rsidR="007F1C9A" w:rsidRPr="00D560F7" w:rsidRDefault="007F1C9A" w:rsidP="007926E1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2CF3EA72" w14:textId="77777777" w:rsidR="007F1C9A" w:rsidRPr="00D560F7" w:rsidRDefault="007F1C9A" w:rsidP="007926E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7F1C9A" w:rsidRPr="00D560F7" w14:paraId="6D2B459C" w14:textId="77777777" w:rsidTr="007926E1">
        <w:trPr>
          <w:cantSplit/>
          <w:trHeight w:val="401"/>
        </w:trPr>
        <w:tc>
          <w:tcPr>
            <w:tcW w:w="358" w:type="dxa"/>
            <w:vMerge/>
          </w:tcPr>
          <w:p w14:paraId="5B929DD6" w14:textId="77777777" w:rsidR="007F1C9A" w:rsidRPr="00D560F7" w:rsidRDefault="007F1C9A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22BDFF39" w14:textId="77777777" w:rsidR="007F1C9A" w:rsidRPr="00D560F7" w:rsidRDefault="007F1C9A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6DF4F76F" w14:textId="3A2627C8" w:rsidR="007F1C9A" w:rsidRPr="00D560F7" w:rsidRDefault="008521F9" w:rsidP="007926E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R-</w:t>
            </w:r>
            <w:proofErr w:type="spellStart"/>
            <w:r>
              <w:rPr>
                <w:sz w:val="18"/>
                <w:szCs w:val="18"/>
                <w:lang w:val="it-IT"/>
              </w:rPr>
              <w:t>type</w:t>
            </w:r>
            <w:proofErr w:type="spellEnd"/>
          </w:p>
        </w:tc>
        <w:tc>
          <w:tcPr>
            <w:tcW w:w="284" w:type="dxa"/>
          </w:tcPr>
          <w:p w14:paraId="69C55356" w14:textId="77777777" w:rsidR="007F1C9A" w:rsidRPr="00D560F7" w:rsidRDefault="007F1C9A" w:rsidP="007926E1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521AE761" w14:textId="77777777" w:rsidR="007F1C9A" w:rsidRPr="00D560F7" w:rsidRDefault="007F1C9A" w:rsidP="007926E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7F1C9A" w:rsidRPr="00D560F7" w14:paraId="3759EE1D" w14:textId="77777777" w:rsidTr="007926E1">
        <w:trPr>
          <w:cantSplit/>
          <w:trHeight w:val="401"/>
        </w:trPr>
        <w:tc>
          <w:tcPr>
            <w:tcW w:w="358" w:type="dxa"/>
            <w:vMerge/>
          </w:tcPr>
          <w:p w14:paraId="301A558D" w14:textId="77777777" w:rsidR="007F1C9A" w:rsidRPr="00D560F7" w:rsidRDefault="007F1C9A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7D50E101" w14:textId="77777777" w:rsidR="007F1C9A" w:rsidRPr="00D560F7" w:rsidRDefault="007F1C9A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22D4DAF3" w14:textId="7D9C7810" w:rsidR="007F1C9A" w:rsidRPr="00D560F7" w:rsidRDefault="008521F9" w:rsidP="007926E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I-</w:t>
            </w:r>
            <w:proofErr w:type="spellStart"/>
            <w:r>
              <w:rPr>
                <w:sz w:val="18"/>
                <w:szCs w:val="18"/>
                <w:lang w:val="it-IT"/>
              </w:rPr>
              <w:t>type</w:t>
            </w:r>
            <w:proofErr w:type="spellEnd"/>
          </w:p>
        </w:tc>
        <w:tc>
          <w:tcPr>
            <w:tcW w:w="284" w:type="dxa"/>
          </w:tcPr>
          <w:p w14:paraId="5AE07238" w14:textId="77777777" w:rsidR="007F1C9A" w:rsidRPr="00D560F7" w:rsidRDefault="007F1C9A" w:rsidP="007926E1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6F8AB54B" w14:textId="77777777" w:rsidR="007F1C9A" w:rsidRPr="00D560F7" w:rsidRDefault="007F1C9A" w:rsidP="007926E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7F1C9A" w:rsidRPr="00D560F7" w14:paraId="6F1D3C78" w14:textId="77777777" w:rsidTr="007926E1">
        <w:trPr>
          <w:cantSplit/>
          <w:trHeight w:val="401"/>
        </w:trPr>
        <w:tc>
          <w:tcPr>
            <w:tcW w:w="358" w:type="dxa"/>
            <w:vMerge/>
          </w:tcPr>
          <w:p w14:paraId="1010AFB8" w14:textId="77777777" w:rsidR="007F1C9A" w:rsidRPr="00D560F7" w:rsidRDefault="007F1C9A" w:rsidP="007F1C9A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6B31EFDF" w14:textId="77777777" w:rsidR="007F1C9A" w:rsidRPr="00D560F7" w:rsidRDefault="007F1C9A" w:rsidP="007F1C9A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75CC2988" w14:textId="01585959" w:rsidR="007F1C9A" w:rsidRPr="00D560F7" w:rsidRDefault="008521F9" w:rsidP="007F1C9A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J-</w:t>
            </w:r>
            <w:proofErr w:type="spellStart"/>
            <w:r>
              <w:rPr>
                <w:sz w:val="18"/>
                <w:szCs w:val="18"/>
                <w:lang w:val="it-IT"/>
              </w:rPr>
              <w:t>type</w:t>
            </w:r>
            <w:proofErr w:type="spellEnd"/>
          </w:p>
        </w:tc>
        <w:tc>
          <w:tcPr>
            <w:tcW w:w="284" w:type="dxa"/>
          </w:tcPr>
          <w:p w14:paraId="3462396C" w14:textId="77777777" w:rsidR="007F1C9A" w:rsidRPr="00D560F7" w:rsidRDefault="007F1C9A" w:rsidP="007F1C9A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D</w:t>
            </w:r>
          </w:p>
        </w:tc>
        <w:tc>
          <w:tcPr>
            <w:tcW w:w="283" w:type="dxa"/>
          </w:tcPr>
          <w:p w14:paraId="3741B72E" w14:textId="77777777" w:rsidR="007F1C9A" w:rsidRPr="00D560F7" w:rsidRDefault="007F1C9A" w:rsidP="007F1C9A">
            <w:pPr>
              <w:keepNext/>
              <w:keepLines/>
              <w:jc w:val="center"/>
              <w:rPr>
                <w:lang w:val="it-IT"/>
              </w:rPr>
            </w:pPr>
          </w:p>
        </w:tc>
      </w:tr>
    </w:tbl>
    <w:p w14:paraId="286FBBA1" w14:textId="116980BB" w:rsidR="007F1C9A" w:rsidRDefault="007F1C9A" w:rsidP="007F1C9A">
      <w:pPr>
        <w:rPr>
          <w:lang w:val="it-IT"/>
        </w:rPr>
      </w:pPr>
    </w:p>
    <w:tbl>
      <w:tblPr>
        <w:tblW w:w="109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4320"/>
        <w:gridCol w:w="5745"/>
        <w:gridCol w:w="284"/>
        <w:gridCol w:w="283"/>
      </w:tblGrid>
      <w:tr w:rsidR="00B329C8" w:rsidRPr="00D560F7" w14:paraId="28AE264F" w14:textId="77777777" w:rsidTr="007926E1">
        <w:trPr>
          <w:cantSplit/>
          <w:trHeight w:val="402"/>
        </w:trPr>
        <w:tc>
          <w:tcPr>
            <w:tcW w:w="358" w:type="dxa"/>
            <w:vMerge w:val="restart"/>
          </w:tcPr>
          <w:p w14:paraId="14E3F51C" w14:textId="77777777" w:rsidR="00B329C8" w:rsidRPr="00D560F7" w:rsidRDefault="00B329C8" w:rsidP="007926E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4320" w:type="dxa"/>
            <w:vMerge w:val="restart"/>
          </w:tcPr>
          <w:p w14:paraId="083EFDBB" w14:textId="1DE1D11C" w:rsidR="00B329C8" w:rsidRDefault="00B329C8" w:rsidP="007926E1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Dato il seguente frammento di codice in linguaggio MIPS si indichi il valore finale del registro </w:t>
            </w:r>
            <w:r>
              <w:rPr>
                <w:sz w:val="18"/>
                <w:szCs w:val="18"/>
                <w:lang w:val="it-IT"/>
              </w:rPr>
              <w:t>$t3</w:t>
            </w:r>
          </w:p>
          <w:p w14:paraId="73989824" w14:textId="77777777" w:rsidR="00B329C8" w:rsidRPr="0074395F" w:rsidRDefault="00B329C8" w:rsidP="007926E1">
            <w:pPr>
              <w:jc w:val="both"/>
              <w:rPr>
                <w:lang w:val="fr-FR"/>
              </w:rPr>
            </w:pPr>
            <w:r w:rsidRPr="007F1C9A">
              <w:rPr>
                <w:lang w:val="fr-FR"/>
              </w:rPr>
              <w:t>main:</w:t>
            </w:r>
          </w:p>
          <w:p w14:paraId="40119989" w14:textId="3EF932B7" w:rsidR="00B329C8" w:rsidRPr="0074395F" w:rsidRDefault="00B329C8" w:rsidP="007926E1">
            <w:pPr>
              <w:jc w:val="both"/>
              <w:rPr>
                <w:lang w:val="fr-FR"/>
              </w:rPr>
            </w:pPr>
            <w:r w:rsidRPr="007F1C9A">
              <w:rPr>
                <w:lang w:val="fr-FR"/>
              </w:rPr>
              <w:tab/>
              <w:t xml:space="preserve"> </w:t>
            </w:r>
            <w:proofErr w:type="spellStart"/>
            <w:r w:rsidRPr="007F1C9A">
              <w:rPr>
                <w:lang w:val="fr-FR"/>
              </w:rPr>
              <w:t>addi</w:t>
            </w:r>
            <w:proofErr w:type="spellEnd"/>
            <w:r w:rsidRPr="007F1C9A">
              <w:rPr>
                <w:lang w:val="fr-FR"/>
              </w:rPr>
              <w:tab/>
              <w:t>$t</w:t>
            </w:r>
            <w:r w:rsidR="00F44F89">
              <w:rPr>
                <w:lang w:val="fr-FR"/>
              </w:rPr>
              <w:t>2</w:t>
            </w:r>
            <w:r w:rsidRPr="007F1C9A">
              <w:rPr>
                <w:lang w:val="fr-FR"/>
              </w:rPr>
              <w:t xml:space="preserve">, $0, </w:t>
            </w:r>
            <w:r w:rsidR="00216BD3">
              <w:rPr>
                <w:lang w:val="fr-FR"/>
              </w:rPr>
              <w:t>5</w:t>
            </w:r>
          </w:p>
          <w:p w14:paraId="7E3BEB5E" w14:textId="6D956279" w:rsidR="00B329C8" w:rsidRPr="0074395F" w:rsidRDefault="00B329C8" w:rsidP="007926E1">
            <w:pPr>
              <w:jc w:val="both"/>
              <w:rPr>
                <w:lang w:val="fr-FR"/>
              </w:rPr>
            </w:pPr>
            <w:r w:rsidRPr="007F1C9A">
              <w:rPr>
                <w:lang w:val="fr-FR"/>
              </w:rPr>
              <w:t xml:space="preserve">  </w:t>
            </w:r>
            <w:r w:rsidRPr="007F1C9A">
              <w:rPr>
                <w:lang w:val="fr-FR"/>
              </w:rPr>
              <w:tab/>
              <w:t xml:space="preserve"> </w:t>
            </w:r>
            <w:proofErr w:type="spellStart"/>
            <w:r w:rsidRPr="007F1C9A">
              <w:rPr>
                <w:lang w:val="fr-FR"/>
              </w:rPr>
              <w:t>addi</w:t>
            </w:r>
            <w:proofErr w:type="spellEnd"/>
            <w:r w:rsidRPr="007F1C9A">
              <w:rPr>
                <w:lang w:val="fr-FR"/>
              </w:rPr>
              <w:tab/>
              <w:t>$t</w:t>
            </w:r>
            <w:r w:rsidR="00F44F89">
              <w:rPr>
                <w:lang w:val="fr-FR"/>
              </w:rPr>
              <w:t>1</w:t>
            </w:r>
            <w:r w:rsidRPr="007F1C9A">
              <w:rPr>
                <w:lang w:val="fr-FR"/>
              </w:rPr>
              <w:t xml:space="preserve">, $0, </w:t>
            </w:r>
            <w:r w:rsidR="004A2D98">
              <w:rPr>
                <w:lang w:val="fr-FR"/>
              </w:rPr>
              <w:t>5</w:t>
            </w:r>
          </w:p>
          <w:p w14:paraId="5BC163BE" w14:textId="77777777" w:rsidR="00B329C8" w:rsidRPr="007F1C9A" w:rsidRDefault="00B329C8" w:rsidP="007926E1">
            <w:pPr>
              <w:jc w:val="both"/>
              <w:rPr>
                <w:lang w:val="it-IT"/>
              </w:rPr>
            </w:pPr>
            <w:r w:rsidRPr="007F1C9A">
              <w:rPr>
                <w:lang w:val="fr-FR"/>
              </w:rPr>
              <w:tab/>
              <w:t xml:space="preserve"> </w:t>
            </w:r>
            <w:proofErr w:type="spellStart"/>
            <w:r w:rsidRPr="007F1C9A">
              <w:t>slt</w:t>
            </w:r>
            <w:proofErr w:type="spellEnd"/>
            <w:r w:rsidRPr="007F1C9A">
              <w:t xml:space="preserve"> </w:t>
            </w:r>
            <w:r>
              <w:tab/>
            </w:r>
            <w:r w:rsidRPr="007F1C9A">
              <w:t xml:space="preserve">$t4, $t2, $t1 </w:t>
            </w:r>
            <w:r w:rsidRPr="007F1C9A">
              <w:tab/>
            </w:r>
          </w:p>
          <w:p w14:paraId="251C4DC3" w14:textId="3CF19439" w:rsidR="00B329C8" w:rsidRPr="007F1C9A" w:rsidRDefault="00B329C8" w:rsidP="007926E1">
            <w:pPr>
              <w:jc w:val="both"/>
              <w:rPr>
                <w:lang w:val="it-IT"/>
              </w:rPr>
            </w:pPr>
            <w:r w:rsidRPr="007F1C9A">
              <w:tab/>
              <w:t xml:space="preserve"> </w:t>
            </w:r>
            <w:proofErr w:type="spellStart"/>
            <w:r w:rsidRPr="007F1C9A">
              <w:t>b</w:t>
            </w:r>
            <w:r w:rsidR="00A83DFF">
              <w:t>ne</w:t>
            </w:r>
            <w:proofErr w:type="spellEnd"/>
            <w:r w:rsidRPr="007F1C9A">
              <w:t xml:space="preserve"> </w:t>
            </w:r>
            <w:r>
              <w:tab/>
            </w:r>
            <w:r w:rsidRPr="007F1C9A">
              <w:t xml:space="preserve">$t4, $0, L1   </w:t>
            </w:r>
          </w:p>
          <w:p w14:paraId="49DFEE3B" w14:textId="77777777" w:rsidR="00B329C8" w:rsidRPr="007F1C9A" w:rsidRDefault="00B329C8" w:rsidP="007926E1">
            <w:pPr>
              <w:jc w:val="both"/>
              <w:rPr>
                <w:lang w:val="it-IT"/>
              </w:rPr>
            </w:pPr>
            <w:r w:rsidRPr="007F1C9A">
              <w:rPr>
                <w:lang w:val="fr-FR"/>
              </w:rPr>
              <w:t xml:space="preserve">   </w:t>
            </w:r>
          </w:p>
          <w:p w14:paraId="2EC336B6" w14:textId="1E8122B4" w:rsidR="00B329C8" w:rsidRPr="007F1C9A" w:rsidRDefault="00B329C8" w:rsidP="007926E1">
            <w:pPr>
              <w:jc w:val="both"/>
              <w:rPr>
                <w:lang w:val="it-IT"/>
              </w:rPr>
            </w:pPr>
            <w:r w:rsidRPr="007F1C9A">
              <w:rPr>
                <w:lang w:val="fr-FR"/>
              </w:rPr>
              <w:t xml:space="preserve">    </w:t>
            </w:r>
            <w:r>
              <w:rPr>
                <w:lang w:val="fr-FR"/>
              </w:rPr>
              <w:t xml:space="preserve">           </w:t>
            </w:r>
            <w:proofErr w:type="spellStart"/>
            <w:r w:rsidRPr="007F1C9A">
              <w:rPr>
                <w:lang w:val="fr-FR"/>
              </w:rPr>
              <w:t>addi</w:t>
            </w:r>
            <w:proofErr w:type="spellEnd"/>
            <w:r w:rsidRPr="007F1C9A">
              <w:rPr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w:r w:rsidRPr="007F1C9A">
              <w:rPr>
                <w:lang w:val="fr-FR"/>
              </w:rPr>
              <w:t xml:space="preserve">$t3, $0, </w:t>
            </w:r>
            <w:r w:rsidR="001319FE">
              <w:rPr>
                <w:lang w:val="fr-FR"/>
              </w:rPr>
              <w:t>1</w:t>
            </w:r>
            <w:r w:rsidRPr="007F1C9A">
              <w:rPr>
                <w:lang w:val="fr-FR"/>
              </w:rPr>
              <w:t xml:space="preserve"> </w:t>
            </w:r>
            <w:r w:rsidRPr="007F1C9A">
              <w:rPr>
                <w:lang w:val="fr-FR"/>
              </w:rPr>
              <w:tab/>
            </w:r>
          </w:p>
          <w:p w14:paraId="12169F77" w14:textId="77777777" w:rsidR="00B329C8" w:rsidRPr="007F1C9A" w:rsidRDefault="00B329C8" w:rsidP="007926E1">
            <w:pPr>
              <w:jc w:val="both"/>
              <w:rPr>
                <w:lang w:val="it-IT"/>
              </w:rPr>
            </w:pPr>
            <w:r w:rsidRPr="007F1C9A">
              <w:rPr>
                <w:lang w:val="fr-FR"/>
              </w:rPr>
              <w:t xml:space="preserve">    </w:t>
            </w:r>
            <w:r>
              <w:rPr>
                <w:lang w:val="fr-FR"/>
              </w:rPr>
              <w:t xml:space="preserve">           </w:t>
            </w:r>
            <w:r w:rsidRPr="007F1C9A">
              <w:rPr>
                <w:lang w:val="fr-FR"/>
              </w:rPr>
              <w:t xml:space="preserve">j </w:t>
            </w:r>
            <w:r>
              <w:rPr>
                <w:lang w:val="fr-FR"/>
              </w:rPr>
              <w:tab/>
            </w:r>
            <w:r w:rsidRPr="007F1C9A">
              <w:rPr>
                <w:lang w:val="fr-FR"/>
              </w:rPr>
              <w:t>L2</w:t>
            </w:r>
          </w:p>
          <w:p w14:paraId="08F04651" w14:textId="4AC3DA05" w:rsidR="00B329C8" w:rsidRPr="007F1C9A" w:rsidRDefault="00B329C8" w:rsidP="007926E1">
            <w:pPr>
              <w:jc w:val="both"/>
              <w:rPr>
                <w:lang w:val="it-IT"/>
              </w:rPr>
            </w:pPr>
            <w:r w:rsidRPr="007F1C9A">
              <w:rPr>
                <w:lang w:val="fr-FR"/>
              </w:rPr>
              <w:t xml:space="preserve">L1: </w:t>
            </w:r>
            <w:r>
              <w:rPr>
                <w:lang w:val="fr-FR"/>
              </w:rPr>
              <w:t xml:space="preserve">       </w:t>
            </w:r>
            <w:proofErr w:type="spellStart"/>
            <w:r w:rsidRPr="007F1C9A">
              <w:rPr>
                <w:lang w:val="fr-FR"/>
              </w:rPr>
              <w:t>addi</w:t>
            </w:r>
            <w:proofErr w:type="spellEnd"/>
            <w:r w:rsidRPr="007F1C9A">
              <w:rPr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w:r w:rsidRPr="007F1C9A">
              <w:rPr>
                <w:lang w:val="fr-FR"/>
              </w:rPr>
              <w:t xml:space="preserve">$t3, $0, </w:t>
            </w:r>
            <w:r w:rsidR="00092DF5">
              <w:rPr>
                <w:lang w:val="fr-FR"/>
              </w:rPr>
              <w:t>10</w:t>
            </w:r>
            <w:r w:rsidRPr="007F1C9A">
              <w:rPr>
                <w:lang w:val="fr-FR"/>
              </w:rPr>
              <w:t xml:space="preserve"> </w:t>
            </w:r>
            <w:r w:rsidRPr="007F1C9A">
              <w:rPr>
                <w:lang w:val="fr-FR"/>
              </w:rPr>
              <w:tab/>
            </w:r>
          </w:p>
          <w:p w14:paraId="04C639BE" w14:textId="77777777" w:rsidR="00B329C8" w:rsidRPr="00D560F7" w:rsidRDefault="00B329C8" w:rsidP="007926E1">
            <w:pPr>
              <w:keepNext/>
              <w:keepLines/>
              <w:jc w:val="both"/>
              <w:rPr>
                <w:lang w:val="it-IT"/>
              </w:rPr>
            </w:pPr>
            <w:r w:rsidRPr="007F1C9A">
              <w:rPr>
                <w:lang w:val="fr-FR"/>
              </w:rPr>
              <w:t xml:space="preserve">L2: </w:t>
            </w:r>
          </w:p>
        </w:tc>
        <w:tc>
          <w:tcPr>
            <w:tcW w:w="5745" w:type="dxa"/>
          </w:tcPr>
          <w:p w14:paraId="43A1D6DC" w14:textId="48C94928" w:rsidR="00B329C8" w:rsidRPr="00D560F7" w:rsidRDefault="00B329C8" w:rsidP="007926E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$t3 = </w:t>
            </w:r>
            <w:r w:rsidR="001319FE">
              <w:rPr>
                <w:sz w:val="18"/>
                <w:szCs w:val="18"/>
                <w:lang w:val="it-IT"/>
              </w:rPr>
              <w:t>10</w:t>
            </w:r>
          </w:p>
        </w:tc>
        <w:tc>
          <w:tcPr>
            <w:tcW w:w="284" w:type="dxa"/>
          </w:tcPr>
          <w:p w14:paraId="32BC8F8A" w14:textId="77777777" w:rsidR="00B329C8" w:rsidRPr="00D560F7" w:rsidRDefault="00B329C8" w:rsidP="007926E1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06DB5DE7" w14:textId="77777777" w:rsidR="00B329C8" w:rsidRPr="00D560F7" w:rsidRDefault="00B329C8" w:rsidP="007926E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B329C8" w:rsidRPr="00D560F7" w14:paraId="2CE86EB6" w14:textId="77777777" w:rsidTr="007926E1">
        <w:trPr>
          <w:cantSplit/>
          <w:trHeight w:val="401"/>
        </w:trPr>
        <w:tc>
          <w:tcPr>
            <w:tcW w:w="358" w:type="dxa"/>
            <w:vMerge/>
          </w:tcPr>
          <w:p w14:paraId="3C0071CD" w14:textId="77777777" w:rsidR="00B329C8" w:rsidRPr="00D560F7" w:rsidRDefault="00B329C8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781A9BC9" w14:textId="77777777" w:rsidR="00B329C8" w:rsidRPr="00D560F7" w:rsidRDefault="00B329C8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2FD777D0" w14:textId="77777777" w:rsidR="00B329C8" w:rsidRPr="00D560F7" w:rsidRDefault="00B329C8" w:rsidP="007926E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$t3 = 5</w:t>
            </w:r>
          </w:p>
        </w:tc>
        <w:tc>
          <w:tcPr>
            <w:tcW w:w="284" w:type="dxa"/>
          </w:tcPr>
          <w:p w14:paraId="781C41E6" w14:textId="77777777" w:rsidR="00B329C8" w:rsidRPr="00D560F7" w:rsidRDefault="00B329C8" w:rsidP="007926E1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6F18FE80" w14:textId="77777777" w:rsidR="00B329C8" w:rsidRPr="00D560F7" w:rsidRDefault="00B329C8" w:rsidP="007926E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B329C8" w:rsidRPr="00D560F7" w14:paraId="575F84C7" w14:textId="77777777" w:rsidTr="007926E1">
        <w:trPr>
          <w:cantSplit/>
          <w:trHeight w:val="401"/>
        </w:trPr>
        <w:tc>
          <w:tcPr>
            <w:tcW w:w="358" w:type="dxa"/>
            <w:vMerge/>
          </w:tcPr>
          <w:p w14:paraId="6BEBF97B" w14:textId="77777777" w:rsidR="00B329C8" w:rsidRPr="00D560F7" w:rsidRDefault="00B329C8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56CEDAD2" w14:textId="77777777" w:rsidR="00B329C8" w:rsidRPr="00D560F7" w:rsidRDefault="00B329C8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58AD7CEF" w14:textId="751275C2" w:rsidR="00B329C8" w:rsidRPr="00D560F7" w:rsidRDefault="00B329C8" w:rsidP="007926E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$t3 = </w:t>
            </w:r>
            <w:r w:rsidR="001319FE">
              <w:rPr>
                <w:sz w:val="18"/>
                <w:szCs w:val="18"/>
                <w:lang w:val="it-IT"/>
              </w:rPr>
              <w:t>1</w:t>
            </w:r>
          </w:p>
        </w:tc>
        <w:tc>
          <w:tcPr>
            <w:tcW w:w="284" w:type="dxa"/>
          </w:tcPr>
          <w:p w14:paraId="129EC414" w14:textId="77777777" w:rsidR="00B329C8" w:rsidRPr="00D560F7" w:rsidRDefault="00B329C8" w:rsidP="007926E1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6FD4F247" w14:textId="77777777" w:rsidR="00B329C8" w:rsidRPr="00D560F7" w:rsidRDefault="00B329C8" w:rsidP="007926E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B329C8" w:rsidRPr="00D560F7" w14:paraId="1C502D0B" w14:textId="77777777" w:rsidTr="007926E1">
        <w:trPr>
          <w:cantSplit/>
          <w:trHeight w:val="401"/>
        </w:trPr>
        <w:tc>
          <w:tcPr>
            <w:tcW w:w="358" w:type="dxa"/>
            <w:vMerge/>
          </w:tcPr>
          <w:p w14:paraId="0675B138" w14:textId="77777777" w:rsidR="00B329C8" w:rsidRPr="00D560F7" w:rsidRDefault="00B329C8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4320" w:type="dxa"/>
            <w:vMerge/>
          </w:tcPr>
          <w:p w14:paraId="6C1C6C89" w14:textId="77777777" w:rsidR="00B329C8" w:rsidRPr="00D560F7" w:rsidRDefault="00B329C8" w:rsidP="007926E1">
            <w:pPr>
              <w:keepNext/>
              <w:keepLines/>
              <w:rPr>
                <w:lang w:val="it-IT"/>
              </w:rPr>
            </w:pPr>
          </w:p>
        </w:tc>
        <w:tc>
          <w:tcPr>
            <w:tcW w:w="5745" w:type="dxa"/>
          </w:tcPr>
          <w:p w14:paraId="197CB0A5" w14:textId="02049168" w:rsidR="00B329C8" w:rsidRPr="00D560F7" w:rsidRDefault="00B329C8" w:rsidP="007926E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$t3 = </w:t>
            </w:r>
            <w:r w:rsidR="004A2D98">
              <w:rPr>
                <w:sz w:val="18"/>
                <w:szCs w:val="18"/>
                <w:lang w:val="it-IT"/>
              </w:rPr>
              <w:t>0</w:t>
            </w:r>
          </w:p>
        </w:tc>
        <w:tc>
          <w:tcPr>
            <w:tcW w:w="284" w:type="dxa"/>
          </w:tcPr>
          <w:p w14:paraId="5F915A91" w14:textId="77777777" w:rsidR="00B329C8" w:rsidRPr="00D560F7" w:rsidRDefault="00B329C8" w:rsidP="007926E1">
            <w:pPr>
              <w:jc w:val="center"/>
              <w:rPr>
                <w:lang w:val="it-IT"/>
              </w:rPr>
            </w:pPr>
            <w:r w:rsidRPr="00D560F7">
              <w:rPr>
                <w:lang w:val="it-IT"/>
              </w:rPr>
              <w:t>D</w:t>
            </w:r>
          </w:p>
        </w:tc>
        <w:tc>
          <w:tcPr>
            <w:tcW w:w="283" w:type="dxa"/>
          </w:tcPr>
          <w:p w14:paraId="664C6875" w14:textId="77777777" w:rsidR="00B329C8" w:rsidRPr="00D560F7" w:rsidRDefault="00B329C8" w:rsidP="007926E1">
            <w:pPr>
              <w:keepNext/>
              <w:keepLines/>
              <w:jc w:val="center"/>
              <w:rPr>
                <w:lang w:val="it-IT"/>
              </w:rPr>
            </w:pPr>
          </w:p>
        </w:tc>
      </w:tr>
    </w:tbl>
    <w:p w14:paraId="177C415B" w14:textId="77777777" w:rsidR="00B329C8" w:rsidRPr="007F1C9A" w:rsidRDefault="00B329C8" w:rsidP="007F1C9A">
      <w:pPr>
        <w:rPr>
          <w:lang w:val="it-IT"/>
        </w:rPr>
      </w:pPr>
    </w:p>
    <w:p w14:paraId="5ADC9095" w14:textId="77777777" w:rsidR="00343F1E" w:rsidRPr="00547C13" w:rsidRDefault="00343F1E" w:rsidP="00343F1E">
      <w:pPr>
        <w:rPr>
          <w:b/>
          <w:sz w:val="44"/>
          <w:lang w:val="it-IT"/>
        </w:rPr>
      </w:pPr>
      <w:r>
        <w:rPr>
          <w:b/>
          <w:sz w:val="44"/>
          <w:lang w:val="it-IT"/>
        </w:rPr>
        <w:br w:type="page"/>
      </w:r>
      <w:r w:rsidRPr="00547C13">
        <w:rPr>
          <w:b/>
          <w:sz w:val="44"/>
          <w:lang w:val="it-IT"/>
        </w:rPr>
        <w:lastRenderedPageBreak/>
        <w:t>Risposte corrette</w:t>
      </w:r>
    </w:p>
    <w:p w14:paraId="5AA38AEE" w14:textId="77777777" w:rsidR="00343F1E" w:rsidRPr="009C038A" w:rsidRDefault="00343F1E" w:rsidP="00343F1E">
      <w:pPr>
        <w:rPr>
          <w:lang w:val="it-IT"/>
        </w:rPr>
      </w:pPr>
    </w:p>
    <w:p w14:paraId="4F15AE64" w14:textId="77777777" w:rsidR="00343F1E" w:rsidRPr="009C038A" w:rsidRDefault="00343F1E" w:rsidP="00343F1E">
      <w:pPr>
        <w:rPr>
          <w:lang w:val="it-IT"/>
        </w:rPr>
      </w:pPr>
    </w:p>
    <w:p w14:paraId="0DD01BAE" w14:textId="77777777" w:rsidR="00343F1E" w:rsidRPr="009C038A" w:rsidRDefault="00343F1E" w:rsidP="00343F1E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5"/>
        <w:gridCol w:w="982"/>
        <w:gridCol w:w="977"/>
        <w:gridCol w:w="983"/>
        <w:gridCol w:w="977"/>
        <w:gridCol w:w="986"/>
        <w:gridCol w:w="977"/>
        <w:gridCol w:w="977"/>
        <w:gridCol w:w="976"/>
        <w:gridCol w:w="963"/>
      </w:tblGrid>
      <w:tr w:rsidR="003B441A" w:rsidRPr="00F01F04" w14:paraId="1DBF973E" w14:textId="77777777" w:rsidTr="003B441A">
        <w:tc>
          <w:tcPr>
            <w:tcW w:w="975" w:type="dxa"/>
          </w:tcPr>
          <w:p w14:paraId="03C2A487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982" w:type="dxa"/>
          </w:tcPr>
          <w:p w14:paraId="5D2E7900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977" w:type="dxa"/>
          </w:tcPr>
          <w:p w14:paraId="5AE4EA69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983" w:type="dxa"/>
          </w:tcPr>
          <w:p w14:paraId="1B01B030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977" w:type="dxa"/>
          </w:tcPr>
          <w:p w14:paraId="2AD0E673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986" w:type="dxa"/>
          </w:tcPr>
          <w:p w14:paraId="2B25886B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977" w:type="dxa"/>
          </w:tcPr>
          <w:p w14:paraId="59EF4504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977" w:type="dxa"/>
          </w:tcPr>
          <w:p w14:paraId="4B37839E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976" w:type="dxa"/>
          </w:tcPr>
          <w:p w14:paraId="2BC12415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963" w:type="dxa"/>
          </w:tcPr>
          <w:p w14:paraId="2B9211BF" w14:textId="77777777" w:rsidR="003B441A" w:rsidRDefault="003B441A" w:rsidP="007A254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3B441A" w:rsidRPr="00F01F04" w14:paraId="2E5B0048" w14:textId="77777777" w:rsidTr="003B441A">
        <w:tc>
          <w:tcPr>
            <w:tcW w:w="975" w:type="dxa"/>
          </w:tcPr>
          <w:p w14:paraId="5A19EA9B" w14:textId="72812690" w:rsidR="003B441A" w:rsidRDefault="00A43003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64</w:t>
            </w:r>
          </w:p>
        </w:tc>
        <w:tc>
          <w:tcPr>
            <w:tcW w:w="982" w:type="dxa"/>
          </w:tcPr>
          <w:p w14:paraId="2F4A2848" w14:textId="0DFB5696" w:rsidR="003B441A" w:rsidRDefault="00CA10C2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977" w:type="dxa"/>
          </w:tcPr>
          <w:p w14:paraId="4AF8222E" w14:textId="65975EA5" w:rsidR="003B441A" w:rsidRDefault="0014723D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983" w:type="dxa"/>
          </w:tcPr>
          <w:p w14:paraId="2C441840" w14:textId="3E8D6747" w:rsidR="003B441A" w:rsidRDefault="00D544BD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977" w:type="dxa"/>
          </w:tcPr>
          <w:p w14:paraId="4B632B69" w14:textId="09729A8E" w:rsidR="003B441A" w:rsidRDefault="00C00F2C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986" w:type="dxa"/>
          </w:tcPr>
          <w:p w14:paraId="36854505" w14:textId="22AFEB78" w:rsidR="003B441A" w:rsidRDefault="00B77B1F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977" w:type="dxa"/>
          </w:tcPr>
          <w:p w14:paraId="31B59D8B" w14:textId="34B19194" w:rsidR="003B441A" w:rsidRDefault="00930998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977" w:type="dxa"/>
          </w:tcPr>
          <w:p w14:paraId="1F69B756" w14:textId="5132DF81" w:rsidR="003B441A" w:rsidRDefault="00476B57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976" w:type="dxa"/>
          </w:tcPr>
          <w:p w14:paraId="35AB2FEA" w14:textId="4EF23173" w:rsidR="003B441A" w:rsidRDefault="00272D37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  <w:tc>
          <w:tcPr>
            <w:tcW w:w="963" w:type="dxa"/>
          </w:tcPr>
          <w:p w14:paraId="0359FD67" w14:textId="107DA4A7" w:rsidR="003B441A" w:rsidRDefault="00C153D4" w:rsidP="00932DF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</w:t>
            </w:r>
          </w:p>
        </w:tc>
      </w:tr>
    </w:tbl>
    <w:p w14:paraId="742695E8" w14:textId="77777777" w:rsidR="00E367C8" w:rsidRDefault="00E367C8" w:rsidP="00343F1E">
      <w:pPr>
        <w:rPr>
          <w:lang w:val="it-IT"/>
        </w:rPr>
      </w:pPr>
    </w:p>
    <w:p w14:paraId="0751D7A0" w14:textId="77777777" w:rsidR="005C0482" w:rsidRDefault="005C0482" w:rsidP="00343F1E">
      <w:pPr>
        <w:rPr>
          <w:lang w:val="it-IT"/>
        </w:rPr>
      </w:pPr>
    </w:p>
    <w:p w14:paraId="6FE80D7C" w14:textId="77777777" w:rsidR="005C0482" w:rsidRDefault="005C0482" w:rsidP="00343F1E">
      <w:pPr>
        <w:rPr>
          <w:lang w:val="it-IT"/>
        </w:rPr>
      </w:pPr>
    </w:p>
    <w:p w14:paraId="345A51D9" w14:textId="77777777" w:rsidR="005C0482" w:rsidRDefault="005C0482" w:rsidP="00343F1E">
      <w:pPr>
        <w:rPr>
          <w:lang w:val="it-IT"/>
        </w:rPr>
      </w:pPr>
    </w:p>
    <w:p w14:paraId="02FBCEA3" w14:textId="7D025468" w:rsidR="003337CA" w:rsidRDefault="003337CA">
      <w:pPr>
        <w:rPr>
          <w:rFonts w:ascii="Book Antiqua" w:hAnsi="Book Antiqua"/>
          <w:kern w:val="32"/>
          <w:lang w:val="it-IT"/>
        </w:rPr>
      </w:pPr>
    </w:p>
    <w:p w14:paraId="3CE24941" w14:textId="77777777" w:rsidR="00B329C8" w:rsidRDefault="00B329C8" w:rsidP="00343F1E">
      <w:pPr>
        <w:pStyle w:val="Titolo1"/>
        <w:spacing w:before="0" w:after="0"/>
        <w:ind w:left="-709" w:right="-282"/>
        <w:rPr>
          <w:rFonts w:ascii="Book Antiqua" w:hAnsi="Book Antiqua"/>
          <w:b w:val="0"/>
          <w:sz w:val="20"/>
          <w:lang w:val="it-IT"/>
        </w:rPr>
      </w:pPr>
    </w:p>
    <w:p w14:paraId="11EF08BE" w14:textId="3AD3529C" w:rsidR="002A583B" w:rsidRDefault="002A583B">
      <w:pPr>
        <w:rPr>
          <w:rFonts w:ascii="Book Antiqua" w:hAnsi="Book Antiqua"/>
          <w:kern w:val="32"/>
          <w:lang w:val="it-IT"/>
        </w:rPr>
      </w:pPr>
      <w:r>
        <w:rPr>
          <w:rFonts w:ascii="Book Antiqua" w:hAnsi="Book Antiqua"/>
          <w:kern w:val="32"/>
          <w:lang w:val="it-IT"/>
        </w:rPr>
        <w:br w:type="page"/>
      </w:r>
    </w:p>
    <w:p w14:paraId="3B1E32F5" w14:textId="77777777" w:rsidR="002A583B" w:rsidRPr="00342E2F" w:rsidRDefault="002A583B" w:rsidP="002A583B">
      <w:pPr>
        <w:rPr>
          <w:rFonts w:ascii="Book Antiqua" w:hAnsi="Book Antiqua"/>
          <w:kern w:val="32"/>
          <w:lang w:val="it-IT"/>
        </w:rPr>
      </w:pPr>
      <w:r>
        <w:rPr>
          <w:rFonts w:ascii="Book Antiqua" w:hAnsi="Book Antiqua"/>
          <w:lang w:val="it-IT"/>
        </w:rPr>
        <w:lastRenderedPageBreak/>
        <w:t>Nome, cognome, matricola ….</w:t>
      </w:r>
      <w:r>
        <w:rPr>
          <w:lang w:val="it-IT"/>
        </w:rPr>
        <w:t>............................…………….......................……………………...............................................</w:t>
      </w:r>
    </w:p>
    <w:p w14:paraId="1095BF91" w14:textId="77777777" w:rsidR="002A583B" w:rsidRDefault="002A583B" w:rsidP="002A583B">
      <w:pPr>
        <w:pStyle w:val="Titolo1"/>
        <w:ind w:left="-284"/>
        <w:jc w:val="center"/>
        <w:rPr>
          <w:b w:val="0"/>
          <w:bCs/>
          <w:sz w:val="20"/>
          <w:lang w:val="it-IT"/>
        </w:rPr>
      </w:pPr>
      <w:r>
        <w:rPr>
          <w:sz w:val="20"/>
          <w:lang w:val="it-IT"/>
        </w:rPr>
        <w:t xml:space="preserve">Domande a risposta aperta </w:t>
      </w:r>
      <w:r>
        <w:rPr>
          <w:b w:val="0"/>
          <w:bCs/>
          <w:sz w:val="20"/>
          <w:lang w:val="it-IT"/>
        </w:rPr>
        <w:t xml:space="preserve">(sino a 5 punti per ogni domanda) – Non è possibile consultare alcun materiale - Tempo: 40 minuti. </w:t>
      </w:r>
    </w:p>
    <w:p w14:paraId="5BE2D9FE" w14:textId="77777777" w:rsidR="002A583B" w:rsidRPr="00C86B37" w:rsidRDefault="002A583B" w:rsidP="002A583B">
      <w:pPr>
        <w:rPr>
          <w:lang w:val="it-IT"/>
        </w:rPr>
      </w:pPr>
    </w:p>
    <w:tbl>
      <w:tblPr>
        <w:tblW w:w="11057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"/>
        <w:gridCol w:w="10633"/>
      </w:tblGrid>
      <w:tr w:rsidR="002A583B" w:rsidRPr="00342E2F" w14:paraId="6E64123E" w14:textId="77777777" w:rsidTr="00477D30">
        <w:trPr>
          <w:cantSplit/>
          <w:trHeight w:val="230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C795" w14:textId="77777777" w:rsidR="002A583B" w:rsidRDefault="002A583B" w:rsidP="00477D30">
            <w:pPr>
              <w:widowControl w:val="0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10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B747" w14:textId="5AC8FD9A" w:rsidR="002A583B" w:rsidRDefault="002A583B" w:rsidP="002A583B">
            <w:pPr>
              <w:widowControl w:val="0"/>
              <w:rPr>
                <w:lang w:val="it-IT"/>
              </w:rPr>
            </w:pPr>
            <w:r w:rsidRPr="00CE0EF7">
              <w:rPr>
                <w:lang w:val="it-IT"/>
              </w:rPr>
              <w:t>Si consideri un</w:t>
            </w:r>
            <w:r>
              <w:rPr>
                <w:lang w:val="it-IT"/>
              </w:rPr>
              <w:t xml:space="preserve">’unità di controllo </w:t>
            </w:r>
            <w:proofErr w:type="spellStart"/>
            <w:r>
              <w:rPr>
                <w:lang w:val="it-IT"/>
              </w:rPr>
              <w:t>microprogrammata</w:t>
            </w:r>
            <w:proofErr w:type="spellEnd"/>
            <w:r>
              <w:rPr>
                <w:lang w:val="it-IT"/>
              </w:rPr>
              <w:t xml:space="preserve"> e si risponda ai seguenti punti</w:t>
            </w:r>
          </w:p>
          <w:p w14:paraId="3537244E" w14:textId="489FED7F" w:rsidR="002A583B" w:rsidRPr="002A583B" w:rsidRDefault="002A583B" w:rsidP="001E5059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  <w:pPrChange w:id="10" w:author="Matteo Sonza Reorda" w:date="2023-08-30T17:16:00Z">
                <w:pPr>
                  <w:pStyle w:val="Paragrafoelenco"/>
                  <w:widowControl w:val="0"/>
                  <w:numPr>
                    <w:numId w:val="50"/>
                  </w:numPr>
                  <w:tabs>
                    <w:tab w:val="num" w:pos="360"/>
                  </w:tabs>
                </w:pPr>
              </w:pPrChange>
            </w:pPr>
            <w:r w:rsidRPr="002A583B">
              <w:rPr>
                <w:rFonts w:ascii="Times New Roman" w:hAnsi="Times New Roman"/>
                <w:sz w:val="20"/>
              </w:rPr>
              <w:t>Quali sono i moduli che la compongono?  Si descrivano i collegamenti tra i vari moduli e l’esterno.</w:t>
            </w:r>
          </w:p>
          <w:p w14:paraId="4D9DA4C0" w14:textId="6863F01A" w:rsidR="002A583B" w:rsidRPr="002A583B" w:rsidRDefault="002A583B" w:rsidP="001E5059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  <w:pPrChange w:id="11" w:author="Matteo Sonza Reorda" w:date="2023-08-30T17:16:00Z">
                <w:pPr>
                  <w:pStyle w:val="Paragrafoelenco"/>
                  <w:widowControl w:val="0"/>
                  <w:numPr>
                    <w:numId w:val="50"/>
                  </w:numPr>
                  <w:tabs>
                    <w:tab w:val="num" w:pos="360"/>
                  </w:tabs>
                </w:pPr>
              </w:pPrChange>
            </w:pPr>
            <w:r w:rsidRPr="002A583B">
              <w:rPr>
                <w:rFonts w:ascii="Times New Roman" w:hAnsi="Times New Roman"/>
                <w:sz w:val="20"/>
              </w:rPr>
              <w:t xml:space="preserve">Quali sono le operazioni svolte dall’unità di controllo </w:t>
            </w:r>
            <w:proofErr w:type="spellStart"/>
            <w:r w:rsidRPr="002A583B">
              <w:rPr>
                <w:rFonts w:ascii="Times New Roman" w:hAnsi="Times New Roman"/>
                <w:sz w:val="20"/>
              </w:rPr>
              <w:t>microprogrammata</w:t>
            </w:r>
            <w:proofErr w:type="spellEnd"/>
            <w:r w:rsidRPr="002A583B">
              <w:rPr>
                <w:rFonts w:ascii="Times New Roman" w:hAnsi="Times New Roman"/>
                <w:sz w:val="20"/>
              </w:rPr>
              <w:t xml:space="preserve"> durante l’esecuzione di ciascuna istruzione?</w:t>
            </w:r>
          </w:p>
          <w:p w14:paraId="5CFF14D2" w14:textId="6400A504" w:rsidR="002A583B" w:rsidRPr="002A583B" w:rsidRDefault="002A583B" w:rsidP="001E5059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Times New Roman" w:hAnsi="Times New Roman"/>
                <w:sz w:val="20"/>
              </w:rPr>
              <w:pPrChange w:id="12" w:author="Matteo Sonza Reorda" w:date="2023-08-30T17:16:00Z">
                <w:pPr>
                  <w:pStyle w:val="Paragrafoelenco"/>
                  <w:widowControl w:val="0"/>
                  <w:numPr>
                    <w:numId w:val="50"/>
                  </w:numPr>
                  <w:tabs>
                    <w:tab w:val="num" w:pos="360"/>
                  </w:tabs>
                </w:pPr>
              </w:pPrChange>
            </w:pPr>
            <w:r w:rsidRPr="002A583B">
              <w:rPr>
                <w:rFonts w:ascii="Times New Roman" w:hAnsi="Times New Roman"/>
                <w:sz w:val="20"/>
              </w:rPr>
              <w:t xml:space="preserve">Quali sono i vantaggi </w:t>
            </w:r>
            <w:r>
              <w:rPr>
                <w:rFonts w:ascii="Times New Roman" w:hAnsi="Times New Roman"/>
                <w:sz w:val="20"/>
              </w:rPr>
              <w:t xml:space="preserve">e svantaggi </w:t>
            </w:r>
            <w:r w:rsidRPr="002A583B">
              <w:rPr>
                <w:rFonts w:ascii="Times New Roman" w:hAnsi="Times New Roman"/>
                <w:sz w:val="20"/>
              </w:rPr>
              <w:t xml:space="preserve">della soluzione </w:t>
            </w:r>
            <w:proofErr w:type="spellStart"/>
            <w:r w:rsidRPr="002A583B">
              <w:rPr>
                <w:rFonts w:ascii="Times New Roman" w:hAnsi="Times New Roman"/>
                <w:sz w:val="20"/>
              </w:rPr>
              <w:t>microprogramma</w:t>
            </w:r>
            <w:r w:rsidR="00094F49">
              <w:rPr>
                <w:rFonts w:ascii="Times New Roman" w:hAnsi="Times New Roman"/>
                <w:sz w:val="20"/>
              </w:rPr>
              <w:t>ta</w:t>
            </w:r>
            <w:proofErr w:type="spellEnd"/>
            <w:r w:rsidR="00094F49">
              <w:rPr>
                <w:rFonts w:ascii="Times New Roman" w:hAnsi="Times New Roman"/>
                <w:sz w:val="20"/>
              </w:rPr>
              <w:t xml:space="preserve"> rispetto a quell</w:t>
            </w:r>
            <w:r w:rsidRPr="002A583B">
              <w:rPr>
                <w:rFonts w:ascii="Times New Roman" w:hAnsi="Times New Roman"/>
                <w:sz w:val="20"/>
              </w:rPr>
              <w:t>a cablata?</w:t>
            </w:r>
          </w:p>
          <w:p w14:paraId="4DD0139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28D01F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69146B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E526FC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B9655C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166316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881078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90B26E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BE049B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6794E4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6BD786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DC0C32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70AE6A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83EDBA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E7D406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61B913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A9FE6C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365C979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2EEE49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1C59469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3DB4229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D85D35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209CD8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D1DB556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7C29E99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04B454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2AC70D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C725BC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A37977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1BA969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E2FB09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69752C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64E4FD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558C40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964A50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51C7DC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112DD0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BB6B1F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AD6D2D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</w:tc>
      </w:tr>
      <w:tr w:rsidR="002A583B" w:rsidRPr="00342E2F" w14:paraId="702A2E25" w14:textId="77777777" w:rsidTr="00477D30">
        <w:trPr>
          <w:cantSplit/>
          <w:trHeight w:val="230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C9F0" w14:textId="33C6286D" w:rsidR="002A583B" w:rsidRDefault="002A583B" w:rsidP="00477D30">
            <w:pPr>
              <w:widowControl w:val="0"/>
              <w:rPr>
                <w:lang w:val="it-IT"/>
              </w:rPr>
            </w:pPr>
            <w:r>
              <w:rPr>
                <w:lang w:val="it-IT"/>
              </w:rPr>
              <w:lastRenderedPageBreak/>
              <w:t>12</w:t>
            </w:r>
          </w:p>
        </w:tc>
        <w:tc>
          <w:tcPr>
            <w:tcW w:w="10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C7F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6B23488" w14:textId="62E3F56E" w:rsidR="002A583B" w:rsidRDefault="002A583B" w:rsidP="00477D30">
            <w:pPr>
              <w:widowControl w:val="0"/>
              <w:rPr>
                <w:lang w:val="it-IT"/>
              </w:rPr>
            </w:pPr>
            <w:r>
              <w:rPr>
                <w:lang w:val="it-IT"/>
              </w:rPr>
              <w:t xml:space="preserve">Si </w:t>
            </w:r>
            <w:r w:rsidR="001D7621">
              <w:rPr>
                <w:lang w:val="it-IT"/>
              </w:rPr>
              <w:t xml:space="preserve">consideri un sistema composto da </w:t>
            </w:r>
            <w:r w:rsidR="001D7621" w:rsidRPr="001D7621">
              <w:rPr>
                <w:i/>
                <w:lang w:val="it-IT"/>
              </w:rPr>
              <w:t>n</w:t>
            </w:r>
            <w:r w:rsidR="001D7621">
              <w:rPr>
                <w:lang w:val="it-IT"/>
              </w:rPr>
              <w:t xml:space="preserve"> moduli master con arbitraggio del bus di tipo </w:t>
            </w:r>
            <w:proofErr w:type="spellStart"/>
            <w:r w:rsidR="001D7621">
              <w:rPr>
                <w:lang w:val="it-IT"/>
              </w:rPr>
              <w:t>daisy</w:t>
            </w:r>
            <w:proofErr w:type="spellEnd"/>
            <w:r w:rsidR="001D7621">
              <w:rPr>
                <w:lang w:val="it-IT"/>
              </w:rPr>
              <w:t xml:space="preserve"> </w:t>
            </w:r>
            <w:proofErr w:type="spellStart"/>
            <w:r w:rsidR="001D7621">
              <w:rPr>
                <w:lang w:val="it-IT"/>
              </w:rPr>
              <w:t>chain</w:t>
            </w:r>
            <w:proofErr w:type="spellEnd"/>
            <w:r w:rsidR="001D7621">
              <w:rPr>
                <w:lang w:val="it-IT"/>
              </w:rPr>
              <w:t>.</w:t>
            </w:r>
          </w:p>
          <w:p w14:paraId="5E4B75AB" w14:textId="7F3E2924" w:rsidR="001D7621" w:rsidRDefault="001D7621" w:rsidP="00477D30">
            <w:pPr>
              <w:widowControl w:val="0"/>
              <w:rPr>
                <w:lang w:val="it-IT"/>
              </w:rPr>
            </w:pPr>
            <w:r>
              <w:rPr>
                <w:lang w:val="it-IT"/>
              </w:rPr>
              <w:t>Si risponda ai seguenti punti</w:t>
            </w:r>
          </w:p>
          <w:p w14:paraId="0EBD4317" w14:textId="5F248EE0" w:rsidR="001D7621" w:rsidRPr="001D7621" w:rsidRDefault="001D7621" w:rsidP="001E5059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Times New Roman" w:hAnsi="Times New Roman"/>
                <w:sz w:val="20"/>
              </w:rPr>
              <w:pPrChange w:id="13" w:author="Matteo Sonza Reorda" w:date="2023-08-30T17:16:00Z">
                <w:pPr>
                  <w:pStyle w:val="Paragrafoelenco"/>
                  <w:widowControl w:val="0"/>
                  <w:numPr>
                    <w:numId w:val="51"/>
                  </w:numPr>
                  <w:tabs>
                    <w:tab w:val="num" w:pos="360"/>
                  </w:tabs>
                </w:pPr>
              </w:pPrChange>
            </w:pPr>
            <w:r w:rsidRPr="001D7621">
              <w:rPr>
                <w:rFonts w:ascii="Times New Roman" w:hAnsi="Times New Roman"/>
                <w:sz w:val="20"/>
              </w:rPr>
              <w:t>Quanti e quali segnali sono necessari per l’arbitraggio? Chi genera e chi legge ciascuno di tali segnali?</w:t>
            </w:r>
          </w:p>
          <w:p w14:paraId="6FEC29D0" w14:textId="5209BF7C" w:rsidR="001D7621" w:rsidRPr="001D7621" w:rsidRDefault="001D7621" w:rsidP="001E5059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Times New Roman" w:hAnsi="Times New Roman"/>
                <w:sz w:val="20"/>
              </w:rPr>
              <w:pPrChange w:id="14" w:author="Matteo Sonza Reorda" w:date="2023-08-30T17:16:00Z">
                <w:pPr>
                  <w:pStyle w:val="Paragrafoelenco"/>
                  <w:widowControl w:val="0"/>
                  <w:numPr>
                    <w:numId w:val="51"/>
                  </w:numPr>
                  <w:tabs>
                    <w:tab w:val="num" w:pos="360"/>
                  </w:tabs>
                </w:pPr>
              </w:pPrChange>
            </w:pPr>
            <w:r w:rsidRPr="001D7621">
              <w:rPr>
                <w:rFonts w:ascii="Times New Roman" w:hAnsi="Times New Roman"/>
                <w:sz w:val="20"/>
              </w:rPr>
              <w:t>Come funziona il meccanismo di arbitraggio?</w:t>
            </w:r>
          </w:p>
          <w:p w14:paraId="5B03EB49" w14:textId="370B047E" w:rsidR="001D7621" w:rsidRPr="001D7621" w:rsidRDefault="001D7621" w:rsidP="001E5059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Times New Roman" w:hAnsi="Times New Roman"/>
                <w:sz w:val="20"/>
              </w:rPr>
              <w:pPrChange w:id="15" w:author="Matteo Sonza Reorda" w:date="2023-08-30T17:16:00Z">
                <w:pPr>
                  <w:pStyle w:val="Paragrafoelenco"/>
                  <w:widowControl w:val="0"/>
                  <w:numPr>
                    <w:numId w:val="51"/>
                  </w:numPr>
                  <w:tabs>
                    <w:tab w:val="num" w:pos="360"/>
                  </w:tabs>
                </w:pPr>
              </w:pPrChange>
            </w:pPr>
            <w:r w:rsidRPr="001D7621">
              <w:rPr>
                <w:rFonts w:ascii="Times New Roman" w:hAnsi="Times New Roman"/>
                <w:sz w:val="20"/>
              </w:rPr>
              <w:t xml:space="preserve">Quali vantaggi / svantaggi presenta la soluzione basata su </w:t>
            </w:r>
            <w:proofErr w:type="spellStart"/>
            <w:r w:rsidRPr="001D7621">
              <w:rPr>
                <w:rFonts w:ascii="Times New Roman" w:hAnsi="Times New Roman"/>
                <w:sz w:val="20"/>
              </w:rPr>
              <w:t>daisy</w:t>
            </w:r>
            <w:proofErr w:type="spellEnd"/>
            <w:r w:rsidRPr="001D7621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1D7621">
              <w:rPr>
                <w:rFonts w:ascii="Times New Roman" w:hAnsi="Times New Roman"/>
                <w:sz w:val="20"/>
              </w:rPr>
              <w:t>chain</w:t>
            </w:r>
            <w:proofErr w:type="spellEnd"/>
            <w:r w:rsidRPr="001D7621">
              <w:rPr>
                <w:rFonts w:ascii="Times New Roman" w:hAnsi="Times New Roman"/>
                <w:sz w:val="20"/>
              </w:rPr>
              <w:t xml:space="preserve"> rispetto ad una soluzione basata su polling?</w:t>
            </w:r>
          </w:p>
          <w:p w14:paraId="4D95FFE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E87FB9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1CCB20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4D71B1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B3681E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521E78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0BB64C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0161E8E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B9EF58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C3DB12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5C2FE9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4ADA86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522E83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7343E3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A434D1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2F27E3E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BE2048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8D3F65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69D94B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65FCE56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47B6B3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DCD231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1C87BA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33D96E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CD2195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322389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2E31C3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DBECF9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C2D8FC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AF144D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4EAE8D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2F42A5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C0862E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8C827E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1AF311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8FB2256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561151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871CCC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0CA7A9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2CE9DF9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B8F112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A90F74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66A686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B3437E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D521FE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29F434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2E4CA8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E3A0DF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43742D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70BA76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521822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18A7E9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928174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2124BF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2F8697E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EF3D3E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B140EB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B847FB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5250446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821B50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</w:tc>
      </w:tr>
      <w:tr w:rsidR="002A583B" w:rsidRPr="00F51C46" w14:paraId="52A062D9" w14:textId="77777777" w:rsidTr="00477D30">
        <w:trPr>
          <w:cantSplit/>
          <w:trHeight w:val="3263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3D86" w14:textId="0DC38A52" w:rsidR="002A583B" w:rsidRDefault="002A583B" w:rsidP="00477D30">
            <w:pPr>
              <w:widowControl w:val="0"/>
              <w:rPr>
                <w:lang w:val="it-IT"/>
              </w:rPr>
            </w:pPr>
            <w:r>
              <w:rPr>
                <w:lang w:val="it-IT"/>
              </w:rPr>
              <w:lastRenderedPageBreak/>
              <w:t>13</w:t>
            </w:r>
          </w:p>
        </w:tc>
        <w:tc>
          <w:tcPr>
            <w:tcW w:w="10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86E7" w14:textId="46D4A5F8" w:rsidR="002A583B" w:rsidRDefault="002A583B" w:rsidP="001D7621">
            <w:pPr>
              <w:widowControl w:val="0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Si </w:t>
            </w:r>
            <w:r w:rsidR="001D7621">
              <w:rPr>
                <w:lang w:val="it-IT"/>
              </w:rPr>
              <w:t xml:space="preserve">considerino le varie soluzioni per la realizzazione di un contatore. In particolare </w:t>
            </w:r>
          </w:p>
          <w:p w14:paraId="2742116F" w14:textId="1B670204" w:rsidR="001D7621" w:rsidRPr="001D7621" w:rsidRDefault="001D7621" w:rsidP="001E5059">
            <w:pPr>
              <w:pStyle w:val="Paragrafoelenco"/>
              <w:widowControl w:val="0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0"/>
              </w:rPr>
              <w:pPrChange w:id="16" w:author="Matteo Sonza Reorda" w:date="2023-08-30T17:16:00Z">
                <w:pPr>
                  <w:pStyle w:val="Paragrafoelenco"/>
                  <w:widowControl w:val="0"/>
                  <w:numPr>
                    <w:numId w:val="53"/>
                  </w:numPr>
                  <w:tabs>
                    <w:tab w:val="num" w:pos="360"/>
                  </w:tabs>
                  <w:jc w:val="both"/>
                </w:pPr>
              </w:pPrChange>
            </w:pPr>
            <w:r w:rsidRPr="001D7621">
              <w:rPr>
                <w:rFonts w:ascii="Times New Roman" w:hAnsi="Times New Roman"/>
                <w:sz w:val="20"/>
              </w:rPr>
              <w:t xml:space="preserve">Si </w:t>
            </w:r>
            <w:r w:rsidRPr="001D7621">
              <w:rPr>
                <w:rFonts w:ascii="Times New Roman" w:hAnsi="Times New Roman"/>
                <w:sz w:val="20"/>
              </w:rPr>
              <w:t>descriva l’architettura di</w:t>
            </w:r>
            <w:r w:rsidRPr="001D7621">
              <w:rPr>
                <w:rFonts w:ascii="Times New Roman" w:hAnsi="Times New Roman"/>
                <w:sz w:val="20"/>
              </w:rPr>
              <w:t xml:space="preserve"> un contatore asincrono, specificando il tipo di moduli elementari utilizzati e la loro connessione</w:t>
            </w:r>
          </w:p>
          <w:p w14:paraId="6EEE7436" w14:textId="59C517DD" w:rsidR="001D7621" w:rsidRPr="001D7621" w:rsidRDefault="001D7621" w:rsidP="001E5059">
            <w:pPr>
              <w:pStyle w:val="Paragrafoelenco"/>
              <w:widowControl w:val="0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0"/>
              </w:rPr>
              <w:pPrChange w:id="17" w:author="Matteo Sonza Reorda" w:date="2023-08-30T17:16:00Z">
                <w:pPr>
                  <w:pStyle w:val="Paragrafoelenco"/>
                  <w:widowControl w:val="0"/>
                  <w:numPr>
                    <w:numId w:val="53"/>
                  </w:numPr>
                  <w:tabs>
                    <w:tab w:val="num" w:pos="360"/>
                  </w:tabs>
                  <w:jc w:val="both"/>
                </w:pPr>
              </w:pPrChange>
            </w:pPr>
            <w:r w:rsidRPr="001D7621">
              <w:rPr>
                <w:rFonts w:ascii="Times New Roman" w:hAnsi="Times New Roman"/>
                <w:sz w:val="20"/>
              </w:rPr>
              <w:t xml:space="preserve">Si descriva l’architettura di un </w:t>
            </w:r>
            <w:r w:rsidRPr="001D7621">
              <w:rPr>
                <w:rFonts w:ascii="Times New Roman" w:hAnsi="Times New Roman"/>
                <w:sz w:val="20"/>
              </w:rPr>
              <w:t xml:space="preserve">contatore </w:t>
            </w:r>
            <w:r w:rsidRPr="001D7621">
              <w:rPr>
                <w:rFonts w:ascii="Times New Roman" w:hAnsi="Times New Roman"/>
                <w:sz w:val="20"/>
              </w:rPr>
              <w:t>sincrono, specificando il tipo di moduli elem</w:t>
            </w:r>
            <w:r w:rsidRPr="001D7621">
              <w:rPr>
                <w:rFonts w:ascii="Times New Roman" w:hAnsi="Times New Roman"/>
                <w:sz w:val="20"/>
              </w:rPr>
              <w:t>e</w:t>
            </w:r>
            <w:r w:rsidRPr="001D7621">
              <w:rPr>
                <w:rFonts w:ascii="Times New Roman" w:hAnsi="Times New Roman"/>
                <w:sz w:val="20"/>
              </w:rPr>
              <w:t>ntari utilizzati e la loro connessione</w:t>
            </w:r>
          </w:p>
          <w:p w14:paraId="79314CE7" w14:textId="6701011F" w:rsidR="001D7621" w:rsidRPr="001D7621" w:rsidRDefault="001D7621" w:rsidP="001E5059">
            <w:pPr>
              <w:pStyle w:val="Paragrafoelenco"/>
              <w:widowControl w:val="0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0"/>
              </w:rPr>
              <w:pPrChange w:id="18" w:author="Matteo Sonza Reorda" w:date="2023-08-30T17:16:00Z">
                <w:pPr>
                  <w:pStyle w:val="Paragrafoelenco"/>
                  <w:widowControl w:val="0"/>
                  <w:numPr>
                    <w:numId w:val="53"/>
                  </w:numPr>
                  <w:tabs>
                    <w:tab w:val="num" w:pos="360"/>
                  </w:tabs>
                  <w:jc w:val="both"/>
                </w:pPr>
              </w:pPrChange>
            </w:pPr>
            <w:r w:rsidRPr="001D7621">
              <w:rPr>
                <w:rFonts w:ascii="Times New Roman" w:hAnsi="Times New Roman"/>
                <w:sz w:val="20"/>
              </w:rPr>
              <w:t>Si elenchino i vantaggi /svantaggi delle due soluzioni.</w:t>
            </w:r>
          </w:p>
          <w:p w14:paraId="310438DD" w14:textId="77777777" w:rsidR="002A583B" w:rsidRDefault="002A583B" w:rsidP="00477D30">
            <w:pPr>
              <w:widowControl w:val="0"/>
              <w:jc w:val="both"/>
              <w:rPr>
                <w:lang w:val="it-IT"/>
              </w:rPr>
            </w:pPr>
          </w:p>
          <w:p w14:paraId="0A065453" w14:textId="77777777" w:rsidR="002A583B" w:rsidRDefault="002A583B" w:rsidP="00477D30">
            <w:pPr>
              <w:pStyle w:val="NormaleWeb"/>
              <w:widowControl w:val="0"/>
              <w:spacing w:before="264" w:beforeAutospacing="0" w:afterAutospacing="0" w:line="216" w:lineRule="auto"/>
              <w:jc w:val="both"/>
              <w:textAlignment w:val="baseline"/>
              <w:rPr>
                <w:sz w:val="20"/>
                <w:szCs w:val="20"/>
              </w:rPr>
            </w:pPr>
          </w:p>
          <w:p w14:paraId="2FDDA60E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5383FE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9F7579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0E7B57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42A456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4B4E40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A9C73B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F106D3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43B2EE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D84004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C0C91BE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94004F6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80B0A2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A91BAF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3BE30B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25F523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DE1E65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E4D7F3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E15B65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201409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518771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69C8B3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E9584C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912AB2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C3CE0D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68B000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D8D9D5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CDA9376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857E2D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EA55AA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8943DC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A136F4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6A0210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81ED7A9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244665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517837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21BD80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13B8D4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4A8165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F6CF15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174C27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7546FB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D4DE93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0F9A06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38A6D3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08C0DB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7F6738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4B9EFC9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C30B64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3CDADD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492E81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2DEDC8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ABDF70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4BAFAA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42D844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137409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FB6140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72A762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3049A4E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</w:tc>
      </w:tr>
      <w:tr w:rsidR="002A583B" w:rsidRPr="00F51C46" w14:paraId="3B0DC9EA" w14:textId="77777777" w:rsidTr="00477D30">
        <w:trPr>
          <w:cantSplit/>
          <w:trHeight w:val="3263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07BB" w14:textId="2CA3A0B3" w:rsidR="002A583B" w:rsidRDefault="002A583B" w:rsidP="00477D30">
            <w:pPr>
              <w:widowControl w:val="0"/>
              <w:rPr>
                <w:lang w:val="it-IT"/>
              </w:rPr>
            </w:pPr>
            <w:r>
              <w:rPr>
                <w:lang w:val="it-IT"/>
              </w:rPr>
              <w:lastRenderedPageBreak/>
              <w:t>14</w:t>
            </w:r>
          </w:p>
        </w:tc>
        <w:tc>
          <w:tcPr>
            <w:tcW w:w="10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5525" w14:textId="2FE39145" w:rsidR="002A583B" w:rsidRDefault="00C27553" w:rsidP="00477D30">
            <w:pPr>
              <w:widowControl w:val="0"/>
              <w:rPr>
                <w:lang w:val="it-IT"/>
              </w:rPr>
            </w:pPr>
            <w:r>
              <w:rPr>
                <w:lang w:val="it-IT"/>
              </w:rPr>
              <w:t>Con riferimento all’organizzazione e al funzionamento dei dischi magnetici, si risponda alle seguenti domande:</w:t>
            </w:r>
          </w:p>
          <w:p w14:paraId="4848CD7F" w14:textId="317A416C" w:rsidR="00C27553" w:rsidRPr="00C27553" w:rsidRDefault="00C27553" w:rsidP="001E5059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Times New Roman" w:hAnsi="Times New Roman"/>
                <w:sz w:val="20"/>
              </w:rPr>
              <w:pPrChange w:id="19" w:author="Matteo Sonza Reorda" w:date="2023-08-30T17:16:00Z">
                <w:pPr>
                  <w:pStyle w:val="Paragrafoelenco"/>
                  <w:widowControl w:val="0"/>
                  <w:numPr>
                    <w:numId w:val="54"/>
                  </w:numPr>
                  <w:tabs>
                    <w:tab w:val="num" w:pos="360"/>
                  </w:tabs>
                </w:pPr>
              </w:pPrChange>
            </w:pPr>
            <w:r w:rsidRPr="00C27553">
              <w:rPr>
                <w:rFonts w:ascii="Times New Roman" w:hAnsi="Times New Roman"/>
                <w:sz w:val="20"/>
              </w:rPr>
              <w:t>Come sono organizzati i dati sulle facce dei vari dischi?</w:t>
            </w:r>
          </w:p>
          <w:p w14:paraId="6925A64A" w14:textId="4B88C93C" w:rsidR="00C27553" w:rsidRPr="00C27553" w:rsidRDefault="00C27553" w:rsidP="001E5059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Times New Roman" w:hAnsi="Times New Roman"/>
                <w:sz w:val="20"/>
              </w:rPr>
              <w:pPrChange w:id="20" w:author="Matteo Sonza Reorda" w:date="2023-08-30T17:16:00Z">
                <w:pPr>
                  <w:pStyle w:val="Paragrafoelenco"/>
                  <w:widowControl w:val="0"/>
                  <w:numPr>
                    <w:numId w:val="54"/>
                  </w:numPr>
                  <w:tabs>
                    <w:tab w:val="num" w:pos="360"/>
                  </w:tabs>
                </w:pPr>
              </w:pPrChange>
            </w:pPr>
            <w:r w:rsidRPr="00C27553">
              <w:rPr>
                <w:rFonts w:ascii="Times New Roman" w:hAnsi="Times New Roman"/>
                <w:sz w:val="20"/>
              </w:rPr>
              <w:t>Come avviene l’operazione di accesso ad un settore? Quali sono e a che cosa corrispondono i tre tempi che definiscono il tempo di accesso?</w:t>
            </w:r>
          </w:p>
          <w:p w14:paraId="599CE63A" w14:textId="33894FDE" w:rsidR="00C27553" w:rsidRPr="00C27553" w:rsidRDefault="00C27553" w:rsidP="001E5059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Times New Roman" w:hAnsi="Times New Roman"/>
                <w:sz w:val="20"/>
              </w:rPr>
              <w:pPrChange w:id="21" w:author="Matteo Sonza Reorda" w:date="2023-08-30T17:16:00Z">
                <w:pPr>
                  <w:pStyle w:val="Paragrafoelenco"/>
                  <w:widowControl w:val="0"/>
                  <w:numPr>
                    <w:numId w:val="54"/>
                  </w:numPr>
                  <w:tabs>
                    <w:tab w:val="num" w:pos="360"/>
                  </w:tabs>
                </w:pPr>
              </w:pPrChange>
            </w:pPr>
            <w:r w:rsidRPr="00C27553">
              <w:rPr>
                <w:rFonts w:ascii="Times New Roman" w:hAnsi="Times New Roman"/>
                <w:sz w:val="20"/>
              </w:rPr>
              <w:t>Quali sono i vantaggi / svantaggi di una soluzione di tipo CAV (</w:t>
            </w:r>
            <w:proofErr w:type="spellStart"/>
            <w:r w:rsidRPr="00C27553">
              <w:rPr>
                <w:rFonts w:ascii="Times New Roman" w:hAnsi="Times New Roman"/>
                <w:sz w:val="20"/>
              </w:rPr>
              <w:t>Constant</w:t>
            </w:r>
            <w:proofErr w:type="spellEnd"/>
            <w:r w:rsidRPr="00C27553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C27553">
              <w:rPr>
                <w:rFonts w:ascii="Times New Roman" w:hAnsi="Times New Roman"/>
                <w:sz w:val="20"/>
              </w:rPr>
              <w:t>Angular</w:t>
            </w:r>
            <w:proofErr w:type="spellEnd"/>
            <w:r w:rsidRPr="00C27553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C27553">
              <w:rPr>
                <w:rFonts w:ascii="Times New Roman" w:hAnsi="Times New Roman"/>
                <w:sz w:val="20"/>
              </w:rPr>
              <w:t>Velocity</w:t>
            </w:r>
            <w:proofErr w:type="spellEnd"/>
            <w:r w:rsidRPr="00C27553">
              <w:rPr>
                <w:rFonts w:ascii="Times New Roman" w:hAnsi="Times New Roman"/>
                <w:sz w:val="20"/>
              </w:rPr>
              <w:t xml:space="preserve">) rispetto ad una soluzione CLV </w:t>
            </w:r>
            <w:r w:rsidRPr="00C27553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C27553">
              <w:rPr>
                <w:rFonts w:ascii="Times New Roman" w:hAnsi="Times New Roman"/>
                <w:sz w:val="20"/>
              </w:rPr>
              <w:t>Constant</w:t>
            </w:r>
            <w:proofErr w:type="spellEnd"/>
            <w:r w:rsidRPr="00C27553">
              <w:rPr>
                <w:rFonts w:ascii="Times New Roman" w:hAnsi="Times New Roman"/>
                <w:sz w:val="20"/>
              </w:rPr>
              <w:t xml:space="preserve"> </w:t>
            </w:r>
            <w:r w:rsidRPr="00C27553">
              <w:rPr>
                <w:rFonts w:ascii="Times New Roman" w:hAnsi="Times New Roman"/>
                <w:sz w:val="20"/>
              </w:rPr>
              <w:t xml:space="preserve">Linear </w:t>
            </w:r>
            <w:proofErr w:type="spellStart"/>
            <w:r w:rsidRPr="00C27553">
              <w:rPr>
                <w:rFonts w:ascii="Times New Roman" w:hAnsi="Times New Roman"/>
                <w:sz w:val="20"/>
              </w:rPr>
              <w:t>Velocity</w:t>
            </w:r>
            <w:proofErr w:type="spellEnd"/>
            <w:r w:rsidRPr="00C27553">
              <w:rPr>
                <w:rFonts w:ascii="Times New Roman" w:hAnsi="Times New Roman"/>
                <w:sz w:val="20"/>
              </w:rPr>
              <w:t>)</w:t>
            </w:r>
            <w:r w:rsidRPr="00C27553">
              <w:rPr>
                <w:rFonts w:ascii="Times New Roman" w:hAnsi="Times New Roman"/>
                <w:sz w:val="20"/>
              </w:rPr>
              <w:t>? Quale delle due soluzioni è usata nei dischi magnetici e perché?</w:t>
            </w:r>
          </w:p>
          <w:p w14:paraId="4E9F4AE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00A41CF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48B88A1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805479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D97D05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42119DC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4E9EED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D7D0A8B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10A5F5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5F7AB0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969D887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CA4A5D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37AC0B5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73FC1E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63FEDF89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3D2672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9CC41F2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C0AC7A4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499B99E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0872B07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32E8F623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E3770F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1FF460F6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D387290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798FFD2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23F02208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4E56446D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  <w:p w14:paraId="5E8BFA4A" w14:textId="77777777" w:rsidR="002A583B" w:rsidRDefault="002A583B" w:rsidP="00477D30">
            <w:pPr>
              <w:widowControl w:val="0"/>
              <w:rPr>
                <w:lang w:val="it-IT"/>
              </w:rPr>
            </w:pPr>
          </w:p>
        </w:tc>
      </w:tr>
    </w:tbl>
    <w:p w14:paraId="1B07F877" w14:textId="77777777" w:rsidR="002A583B" w:rsidRDefault="002A583B" w:rsidP="002A583B">
      <w:pPr>
        <w:pStyle w:val="Titolo1"/>
        <w:spacing w:before="0" w:after="0"/>
        <w:jc w:val="center"/>
        <w:rPr>
          <w:lang w:val="it-IT"/>
        </w:rPr>
      </w:pPr>
    </w:p>
    <w:p w14:paraId="58151046" w14:textId="1BD3BAA2" w:rsidR="00B329C8" w:rsidRDefault="002A583B" w:rsidP="002A583B">
      <w:pPr>
        <w:rPr>
          <w:rFonts w:ascii="Book Antiqua" w:hAnsi="Book Antiqua"/>
          <w:kern w:val="32"/>
          <w:lang w:val="it-IT"/>
        </w:rPr>
      </w:pPr>
      <w:r>
        <w:rPr>
          <w:lang w:val="it-IT"/>
        </w:rPr>
        <w:br w:type="page"/>
      </w:r>
    </w:p>
    <w:sectPr w:rsidR="00B329C8">
      <w:pgSz w:w="11909" w:h="16834" w:code="9"/>
      <w:pgMar w:top="510" w:right="992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E26"/>
    <w:multiLevelType w:val="hybridMultilevel"/>
    <w:tmpl w:val="0798CD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D4CE7"/>
    <w:multiLevelType w:val="hybridMultilevel"/>
    <w:tmpl w:val="0B7854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32604"/>
    <w:multiLevelType w:val="hybridMultilevel"/>
    <w:tmpl w:val="1C82ED66"/>
    <w:lvl w:ilvl="0" w:tplc="A7562ED4">
      <w:start w:val="1"/>
      <w:numFmt w:val="bullet"/>
      <w:pStyle w:val="Itemiz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0024BA"/>
    <w:multiLevelType w:val="hybridMultilevel"/>
    <w:tmpl w:val="41CA7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72A96"/>
    <w:multiLevelType w:val="hybridMultilevel"/>
    <w:tmpl w:val="C9E87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D95F42"/>
    <w:multiLevelType w:val="hybridMultilevel"/>
    <w:tmpl w:val="7D382F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D8"/>
    <w:rsid w:val="00007C9F"/>
    <w:rsid w:val="00011F48"/>
    <w:rsid w:val="00012263"/>
    <w:rsid w:val="0001264B"/>
    <w:rsid w:val="00013C00"/>
    <w:rsid w:val="0001542C"/>
    <w:rsid w:val="000154D6"/>
    <w:rsid w:val="00015E8E"/>
    <w:rsid w:val="00016441"/>
    <w:rsid w:val="000167E5"/>
    <w:rsid w:val="00016C1E"/>
    <w:rsid w:val="0002439E"/>
    <w:rsid w:val="00025AFE"/>
    <w:rsid w:val="0003090D"/>
    <w:rsid w:val="00040659"/>
    <w:rsid w:val="00040E34"/>
    <w:rsid w:val="00047F3E"/>
    <w:rsid w:val="00050A89"/>
    <w:rsid w:val="00051911"/>
    <w:rsid w:val="00051FB6"/>
    <w:rsid w:val="00055A8C"/>
    <w:rsid w:val="000613FA"/>
    <w:rsid w:val="0006226D"/>
    <w:rsid w:val="000625FC"/>
    <w:rsid w:val="0006655E"/>
    <w:rsid w:val="0007216E"/>
    <w:rsid w:val="000731E3"/>
    <w:rsid w:val="00074300"/>
    <w:rsid w:val="000743FC"/>
    <w:rsid w:val="000749C0"/>
    <w:rsid w:val="000778D6"/>
    <w:rsid w:val="00077F2C"/>
    <w:rsid w:val="00083C48"/>
    <w:rsid w:val="0008434E"/>
    <w:rsid w:val="000907F8"/>
    <w:rsid w:val="00091CE9"/>
    <w:rsid w:val="00092DF5"/>
    <w:rsid w:val="00094F49"/>
    <w:rsid w:val="000A2386"/>
    <w:rsid w:val="000A3227"/>
    <w:rsid w:val="000A3B5A"/>
    <w:rsid w:val="000A44AB"/>
    <w:rsid w:val="000A46E1"/>
    <w:rsid w:val="000A5EA2"/>
    <w:rsid w:val="000A68E5"/>
    <w:rsid w:val="000B036A"/>
    <w:rsid w:val="000B21BB"/>
    <w:rsid w:val="000B3624"/>
    <w:rsid w:val="000B47CC"/>
    <w:rsid w:val="000B7EB9"/>
    <w:rsid w:val="000C648F"/>
    <w:rsid w:val="000C6576"/>
    <w:rsid w:val="000D1DEC"/>
    <w:rsid w:val="000D33FE"/>
    <w:rsid w:val="000D5A0B"/>
    <w:rsid w:val="000D6B88"/>
    <w:rsid w:val="000E22BC"/>
    <w:rsid w:val="000E58E6"/>
    <w:rsid w:val="000E5CD6"/>
    <w:rsid w:val="000E6B5D"/>
    <w:rsid w:val="000E737F"/>
    <w:rsid w:val="000E7A6E"/>
    <w:rsid w:val="000F19A4"/>
    <w:rsid w:val="000F7B3D"/>
    <w:rsid w:val="00100638"/>
    <w:rsid w:val="00102F43"/>
    <w:rsid w:val="00103569"/>
    <w:rsid w:val="00106441"/>
    <w:rsid w:val="0010772F"/>
    <w:rsid w:val="00112F64"/>
    <w:rsid w:val="00112FE3"/>
    <w:rsid w:val="001164CA"/>
    <w:rsid w:val="00117D2D"/>
    <w:rsid w:val="001245C6"/>
    <w:rsid w:val="00126264"/>
    <w:rsid w:val="00130749"/>
    <w:rsid w:val="00130FBA"/>
    <w:rsid w:val="001319FE"/>
    <w:rsid w:val="00131C6C"/>
    <w:rsid w:val="00132D54"/>
    <w:rsid w:val="00132EBD"/>
    <w:rsid w:val="00133828"/>
    <w:rsid w:val="00133858"/>
    <w:rsid w:val="001341E3"/>
    <w:rsid w:val="00134EBE"/>
    <w:rsid w:val="00137FE0"/>
    <w:rsid w:val="00140CEE"/>
    <w:rsid w:val="001434DB"/>
    <w:rsid w:val="00146796"/>
    <w:rsid w:val="0014723D"/>
    <w:rsid w:val="00163B14"/>
    <w:rsid w:val="00163E40"/>
    <w:rsid w:val="00172FCD"/>
    <w:rsid w:val="001752A1"/>
    <w:rsid w:val="001754D7"/>
    <w:rsid w:val="00180196"/>
    <w:rsid w:val="00186EA0"/>
    <w:rsid w:val="00191E9F"/>
    <w:rsid w:val="001939A7"/>
    <w:rsid w:val="00194CF9"/>
    <w:rsid w:val="00197BBA"/>
    <w:rsid w:val="001A074B"/>
    <w:rsid w:val="001B2082"/>
    <w:rsid w:val="001B2290"/>
    <w:rsid w:val="001B2B11"/>
    <w:rsid w:val="001B2C90"/>
    <w:rsid w:val="001B38D4"/>
    <w:rsid w:val="001C157C"/>
    <w:rsid w:val="001C160F"/>
    <w:rsid w:val="001D03A3"/>
    <w:rsid w:val="001D3A23"/>
    <w:rsid w:val="001D3AC0"/>
    <w:rsid w:val="001D4A0D"/>
    <w:rsid w:val="001D5784"/>
    <w:rsid w:val="001D5AAC"/>
    <w:rsid w:val="001D5F3A"/>
    <w:rsid w:val="001D7016"/>
    <w:rsid w:val="001D7621"/>
    <w:rsid w:val="001E4467"/>
    <w:rsid w:val="001E5059"/>
    <w:rsid w:val="001E5258"/>
    <w:rsid w:val="001E526E"/>
    <w:rsid w:val="001E5DBE"/>
    <w:rsid w:val="001F49EF"/>
    <w:rsid w:val="001F5DC7"/>
    <w:rsid w:val="001F7219"/>
    <w:rsid w:val="002024D3"/>
    <w:rsid w:val="00203B0A"/>
    <w:rsid w:val="00204208"/>
    <w:rsid w:val="0021162B"/>
    <w:rsid w:val="002159BF"/>
    <w:rsid w:val="00216526"/>
    <w:rsid w:val="00216BD3"/>
    <w:rsid w:val="00223583"/>
    <w:rsid w:val="002300B7"/>
    <w:rsid w:val="00230647"/>
    <w:rsid w:val="00232448"/>
    <w:rsid w:val="002330E9"/>
    <w:rsid w:val="0023311F"/>
    <w:rsid w:val="00234304"/>
    <w:rsid w:val="00234840"/>
    <w:rsid w:val="0023525E"/>
    <w:rsid w:val="002535A7"/>
    <w:rsid w:val="00253C3B"/>
    <w:rsid w:val="00255629"/>
    <w:rsid w:val="00255895"/>
    <w:rsid w:val="002630FB"/>
    <w:rsid w:val="00266A60"/>
    <w:rsid w:val="00266F44"/>
    <w:rsid w:val="00267071"/>
    <w:rsid w:val="00267D4F"/>
    <w:rsid w:val="00272D37"/>
    <w:rsid w:val="00275545"/>
    <w:rsid w:val="00280CD1"/>
    <w:rsid w:val="002829F1"/>
    <w:rsid w:val="002830F6"/>
    <w:rsid w:val="0028340B"/>
    <w:rsid w:val="002835F9"/>
    <w:rsid w:val="002844E4"/>
    <w:rsid w:val="002846A3"/>
    <w:rsid w:val="00285003"/>
    <w:rsid w:val="0028561A"/>
    <w:rsid w:val="00285DA2"/>
    <w:rsid w:val="00285E13"/>
    <w:rsid w:val="002878A7"/>
    <w:rsid w:val="00290404"/>
    <w:rsid w:val="0029259A"/>
    <w:rsid w:val="002A45A5"/>
    <w:rsid w:val="002A4B86"/>
    <w:rsid w:val="002A583B"/>
    <w:rsid w:val="002A7A2F"/>
    <w:rsid w:val="002B0C9F"/>
    <w:rsid w:val="002B10C2"/>
    <w:rsid w:val="002B42F3"/>
    <w:rsid w:val="002B56B6"/>
    <w:rsid w:val="002B6152"/>
    <w:rsid w:val="002C4D97"/>
    <w:rsid w:val="002C536D"/>
    <w:rsid w:val="002D0247"/>
    <w:rsid w:val="002D0DF6"/>
    <w:rsid w:val="002D2368"/>
    <w:rsid w:val="002D2A22"/>
    <w:rsid w:val="002D2FB4"/>
    <w:rsid w:val="002D5316"/>
    <w:rsid w:val="002E1346"/>
    <w:rsid w:val="002E3B6F"/>
    <w:rsid w:val="002E5CA5"/>
    <w:rsid w:val="002E703A"/>
    <w:rsid w:val="002E77F6"/>
    <w:rsid w:val="002F1D5E"/>
    <w:rsid w:val="002F64A7"/>
    <w:rsid w:val="002F7807"/>
    <w:rsid w:val="002F7FAC"/>
    <w:rsid w:val="00302966"/>
    <w:rsid w:val="00306A5C"/>
    <w:rsid w:val="003119DD"/>
    <w:rsid w:val="00311C2F"/>
    <w:rsid w:val="0031639A"/>
    <w:rsid w:val="00320D9E"/>
    <w:rsid w:val="00321C5F"/>
    <w:rsid w:val="003227F5"/>
    <w:rsid w:val="00325B65"/>
    <w:rsid w:val="003337CA"/>
    <w:rsid w:val="00333FB0"/>
    <w:rsid w:val="00340044"/>
    <w:rsid w:val="00342E04"/>
    <w:rsid w:val="0034362C"/>
    <w:rsid w:val="00343D7B"/>
    <w:rsid w:val="00343F1E"/>
    <w:rsid w:val="00346FC4"/>
    <w:rsid w:val="00354C97"/>
    <w:rsid w:val="003621C8"/>
    <w:rsid w:val="003674F8"/>
    <w:rsid w:val="00370D67"/>
    <w:rsid w:val="00383675"/>
    <w:rsid w:val="00385D4D"/>
    <w:rsid w:val="003903B6"/>
    <w:rsid w:val="003A1DEA"/>
    <w:rsid w:val="003A47A2"/>
    <w:rsid w:val="003A76C7"/>
    <w:rsid w:val="003A7F51"/>
    <w:rsid w:val="003B3AB1"/>
    <w:rsid w:val="003B441A"/>
    <w:rsid w:val="003B7A70"/>
    <w:rsid w:val="003B7F6F"/>
    <w:rsid w:val="003C2605"/>
    <w:rsid w:val="003C2E79"/>
    <w:rsid w:val="003C389C"/>
    <w:rsid w:val="003C7071"/>
    <w:rsid w:val="003E2DAC"/>
    <w:rsid w:val="003E3787"/>
    <w:rsid w:val="003E3B00"/>
    <w:rsid w:val="003E50CC"/>
    <w:rsid w:val="003E74BA"/>
    <w:rsid w:val="003F0BCF"/>
    <w:rsid w:val="003F0F48"/>
    <w:rsid w:val="003F4312"/>
    <w:rsid w:val="00401D79"/>
    <w:rsid w:val="00403A0A"/>
    <w:rsid w:val="004058AB"/>
    <w:rsid w:val="00406465"/>
    <w:rsid w:val="004127DA"/>
    <w:rsid w:val="004172C8"/>
    <w:rsid w:val="004218C7"/>
    <w:rsid w:val="00421EE5"/>
    <w:rsid w:val="00430E80"/>
    <w:rsid w:val="004500AE"/>
    <w:rsid w:val="00452310"/>
    <w:rsid w:val="00452CEE"/>
    <w:rsid w:val="00453027"/>
    <w:rsid w:val="0045526E"/>
    <w:rsid w:val="00463D73"/>
    <w:rsid w:val="004654F6"/>
    <w:rsid w:val="00466523"/>
    <w:rsid w:val="00466803"/>
    <w:rsid w:val="00473FC1"/>
    <w:rsid w:val="00476B57"/>
    <w:rsid w:val="004777D3"/>
    <w:rsid w:val="0049001B"/>
    <w:rsid w:val="00491211"/>
    <w:rsid w:val="00494735"/>
    <w:rsid w:val="004949B6"/>
    <w:rsid w:val="004968B5"/>
    <w:rsid w:val="00497BA7"/>
    <w:rsid w:val="004A158C"/>
    <w:rsid w:val="004A15F2"/>
    <w:rsid w:val="004A2D98"/>
    <w:rsid w:val="004B23E8"/>
    <w:rsid w:val="004B333E"/>
    <w:rsid w:val="004B6281"/>
    <w:rsid w:val="004B62C4"/>
    <w:rsid w:val="004B75CB"/>
    <w:rsid w:val="004C2680"/>
    <w:rsid w:val="004D625F"/>
    <w:rsid w:val="004D6B20"/>
    <w:rsid w:val="004D7226"/>
    <w:rsid w:val="004D7432"/>
    <w:rsid w:val="004F29DF"/>
    <w:rsid w:val="004F5B2B"/>
    <w:rsid w:val="0050382E"/>
    <w:rsid w:val="005056B1"/>
    <w:rsid w:val="00510014"/>
    <w:rsid w:val="00513CAB"/>
    <w:rsid w:val="00514632"/>
    <w:rsid w:val="00515249"/>
    <w:rsid w:val="00516B04"/>
    <w:rsid w:val="00521E8D"/>
    <w:rsid w:val="0052324F"/>
    <w:rsid w:val="005235FE"/>
    <w:rsid w:val="00526D54"/>
    <w:rsid w:val="00532C47"/>
    <w:rsid w:val="00540881"/>
    <w:rsid w:val="00547C13"/>
    <w:rsid w:val="00550164"/>
    <w:rsid w:val="00562393"/>
    <w:rsid w:val="005632D8"/>
    <w:rsid w:val="00563D06"/>
    <w:rsid w:val="00566B09"/>
    <w:rsid w:val="00566F86"/>
    <w:rsid w:val="00570EBC"/>
    <w:rsid w:val="00571690"/>
    <w:rsid w:val="005770ED"/>
    <w:rsid w:val="005805F7"/>
    <w:rsid w:val="005806CA"/>
    <w:rsid w:val="00582B5C"/>
    <w:rsid w:val="005858F8"/>
    <w:rsid w:val="00585C25"/>
    <w:rsid w:val="00586261"/>
    <w:rsid w:val="00586632"/>
    <w:rsid w:val="005869B3"/>
    <w:rsid w:val="005906D3"/>
    <w:rsid w:val="005912B8"/>
    <w:rsid w:val="00591A87"/>
    <w:rsid w:val="00592650"/>
    <w:rsid w:val="0059384B"/>
    <w:rsid w:val="00594A27"/>
    <w:rsid w:val="005959F3"/>
    <w:rsid w:val="00597A72"/>
    <w:rsid w:val="005A16ED"/>
    <w:rsid w:val="005A255D"/>
    <w:rsid w:val="005A625D"/>
    <w:rsid w:val="005A7C56"/>
    <w:rsid w:val="005B0BFD"/>
    <w:rsid w:val="005B3FD3"/>
    <w:rsid w:val="005B4CB6"/>
    <w:rsid w:val="005B55ED"/>
    <w:rsid w:val="005C0482"/>
    <w:rsid w:val="005C0CC4"/>
    <w:rsid w:val="005C2329"/>
    <w:rsid w:val="005C2931"/>
    <w:rsid w:val="005C42BB"/>
    <w:rsid w:val="005C4FF0"/>
    <w:rsid w:val="005C53E5"/>
    <w:rsid w:val="005C5AD6"/>
    <w:rsid w:val="005D04B5"/>
    <w:rsid w:val="005D0C09"/>
    <w:rsid w:val="005D14DD"/>
    <w:rsid w:val="005D1A57"/>
    <w:rsid w:val="005D3311"/>
    <w:rsid w:val="005D46C9"/>
    <w:rsid w:val="005E0373"/>
    <w:rsid w:val="005E178D"/>
    <w:rsid w:val="005E19DC"/>
    <w:rsid w:val="005E58CE"/>
    <w:rsid w:val="005E6E1D"/>
    <w:rsid w:val="005F3F80"/>
    <w:rsid w:val="005F4209"/>
    <w:rsid w:val="005F42A3"/>
    <w:rsid w:val="005F6353"/>
    <w:rsid w:val="006024E7"/>
    <w:rsid w:val="00602625"/>
    <w:rsid w:val="006044B2"/>
    <w:rsid w:val="00614ACD"/>
    <w:rsid w:val="00616AC2"/>
    <w:rsid w:val="00624506"/>
    <w:rsid w:val="00624B96"/>
    <w:rsid w:val="00624D5E"/>
    <w:rsid w:val="00627398"/>
    <w:rsid w:val="00627989"/>
    <w:rsid w:val="00631483"/>
    <w:rsid w:val="006356B1"/>
    <w:rsid w:val="00635CFD"/>
    <w:rsid w:val="00635E62"/>
    <w:rsid w:val="00637354"/>
    <w:rsid w:val="00640822"/>
    <w:rsid w:val="00641381"/>
    <w:rsid w:val="00642B2B"/>
    <w:rsid w:val="00643EF1"/>
    <w:rsid w:val="00644CA4"/>
    <w:rsid w:val="00650C85"/>
    <w:rsid w:val="00653266"/>
    <w:rsid w:val="00654DB3"/>
    <w:rsid w:val="0066039B"/>
    <w:rsid w:val="006627CF"/>
    <w:rsid w:val="006628CD"/>
    <w:rsid w:val="00665D5E"/>
    <w:rsid w:val="00667F05"/>
    <w:rsid w:val="006705BC"/>
    <w:rsid w:val="00672BB1"/>
    <w:rsid w:val="00672F48"/>
    <w:rsid w:val="0067490B"/>
    <w:rsid w:val="00675586"/>
    <w:rsid w:val="00676226"/>
    <w:rsid w:val="00682CC4"/>
    <w:rsid w:val="0068529D"/>
    <w:rsid w:val="00690601"/>
    <w:rsid w:val="006914D9"/>
    <w:rsid w:val="006964B6"/>
    <w:rsid w:val="00696656"/>
    <w:rsid w:val="00696E98"/>
    <w:rsid w:val="006A154A"/>
    <w:rsid w:val="006A2DAE"/>
    <w:rsid w:val="006A3410"/>
    <w:rsid w:val="006A3A65"/>
    <w:rsid w:val="006A3ADE"/>
    <w:rsid w:val="006A4691"/>
    <w:rsid w:val="006A5368"/>
    <w:rsid w:val="006A75B0"/>
    <w:rsid w:val="006B1F41"/>
    <w:rsid w:val="006B2481"/>
    <w:rsid w:val="006B2EE3"/>
    <w:rsid w:val="006C2D43"/>
    <w:rsid w:val="006C2EDB"/>
    <w:rsid w:val="006C3556"/>
    <w:rsid w:val="006C3BC5"/>
    <w:rsid w:val="006C44D5"/>
    <w:rsid w:val="006D01E1"/>
    <w:rsid w:val="006D0733"/>
    <w:rsid w:val="006D31B0"/>
    <w:rsid w:val="006D4209"/>
    <w:rsid w:val="006D4471"/>
    <w:rsid w:val="006D54B5"/>
    <w:rsid w:val="006D6F85"/>
    <w:rsid w:val="006E73E9"/>
    <w:rsid w:val="006F2E1C"/>
    <w:rsid w:val="006F6536"/>
    <w:rsid w:val="006F67FA"/>
    <w:rsid w:val="006F696A"/>
    <w:rsid w:val="006F70B2"/>
    <w:rsid w:val="007004E7"/>
    <w:rsid w:val="007007AE"/>
    <w:rsid w:val="0070397C"/>
    <w:rsid w:val="00707B75"/>
    <w:rsid w:val="00711535"/>
    <w:rsid w:val="00720E3A"/>
    <w:rsid w:val="007235E3"/>
    <w:rsid w:val="0072666F"/>
    <w:rsid w:val="00727DF1"/>
    <w:rsid w:val="00732B68"/>
    <w:rsid w:val="007367A8"/>
    <w:rsid w:val="0073740A"/>
    <w:rsid w:val="0074395F"/>
    <w:rsid w:val="00745B01"/>
    <w:rsid w:val="00746A8A"/>
    <w:rsid w:val="007513B8"/>
    <w:rsid w:val="00753C20"/>
    <w:rsid w:val="0075528E"/>
    <w:rsid w:val="00760CC1"/>
    <w:rsid w:val="00764864"/>
    <w:rsid w:val="00764A40"/>
    <w:rsid w:val="007718B9"/>
    <w:rsid w:val="007773E6"/>
    <w:rsid w:val="007832A0"/>
    <w:rsid w:val="00783C44"/>
    <w:rsid w:val="0078509F"/>
    <w:rsid w:val="00785CEE"/>
    <w:rsid w:val="0078735F"/>
    <w:rsid w:val="00787557"/>
    <w:rsid w:val="00787DA6"/>
    <w:rsid w:val="00795E1F"/>
    <w:rsid w:val="00795E47"/>
    <w:rsid w:val="00797146"/>
    <w:rsid w:val="007973A8"/>
    <w:rsid w:val="00797E12"/>
    <w:rsid w:val="007A0D9F"/>
    <w:rsid w:val="007A1C3D"/>
    <w:rsid w:val="007A5A05"/>
    <w:rsid w:val="007A7879"/>
    <w:rsid w:val="007B0F11"/>
    <w:rsid w:val="007B19D5"/>
    <w:rsid w:val="007B3C03"/>
    <w:rsid w:val="007B4B90"/>
    <w:rsid w:val="007B57F3"/>
    <w:rsid w:val="007C0740"/>
    <w:rsid w:val="007C337F"/>
    <w:rsid w:val="007C37ED"/>
    <w:rsid w:val="007C44E5"/>
    <w:rsid w:val="007C5A43"/>
    <w:rsid w:val="007D28C5"/>
    <w:rsid w:val="007D75E7"/>
    <w:rsid w:val="007E7C55"/>
    <w:rsid w:val="007F1C9A"/>
    <w:rsid w:val="007F1D1A"/>
    <w:rsid w:val="007F3BE8"/>
    <w:rsid w:val="007F70E3"/>
    <w:rsid w:val="007F7E90"/>
    <w:rsid w:val="008029E3"/>
    <w:rsid w:val="00805A3B"/>
    <w:rsid w:val="00806F13"/>
    <w:rsid w:val="00810F52"/>
    <w:rsid w:val="00811F07"/>
    <w:rsid w:val="00813C86"/>
    <w:rsid w:val="008143E4"/>
    <w:rsid w:val="008160B6"/>
    <w:rsid w:val="00817849"/>
    <w:rsid w:val="008206C1"/>
    <w:rsid w:val="008212B0"/>
    <w:rsid w:val="00826642"/>
    <w:rsid w:val="008305D6"/>
    <w:rsid w:val="0083090B"/>
    <w:rsid w:val="00835C2E"/>
    <w:rsid w:val="00845986"/>
    <w:rsid w:val="008468D9"/>
    <w:rsid w:val="00847417"/>
    <w:rsid w:val="00847948"/>
    <w:rsid w:val="008521F9"/>
    <w:rsid w:val="00852203"/>
    <w:rsid w:val="0086064B"/>
    <w:rsid w:val="00860938"/>
    <w:rsid w:val="00863E84"/>
    <w:rsid w:val="008671A4"/>
    <w:rsid w:val="008731C3"/>
    <w:rsid w:val="00875849"/>
    <w:rsid w:val="008760B2"/>
    <w:rsid w:val="00876460"/>
    <w:rsid w:val="0088165A"/>
    <w:rsid w:val="00881D61"/>
    <w:rsid w:val="00882420"/>
    <w:rsid w:val="00882AAA"/>
    <w:rsid w:val="00883EFA"/>
    <w:rsid w:val="00885058"/>
    <w:rsid w:val="008878B8"/>
    <w:rsid w:val="008907AF"/>
    <w:rsid w:val="008911D8"/>
    <w:rsid w:val="00893013"/>
    <w:rsid w:val="008940C4"/>
    <w:rsid w:val="00895A39"/>
    <w:rsid w:val="0089633E"/>
    <w:rsid w:val="00897B30"/>
    <w:rsid w:val="008A1F92"/>
    <w:rsid w:val="008A671C"/>
    <w:rsid w:val="008A7D7C"/>
    <w:rsid w:val="008B24A6"/>
    <w:rsid w:val="008C3848"/>
    <w:rsid w:val="008C4340"/>
    <w:rsid w:val="008C7081"/>
    <w:rsid w:val="008D5B65"/>
    <w:rsid w:val="008E005E"/>
    <w:rsid w:val="008E4EC8"/>
    <w:rsid w:val="008E4EFC"/>
    <w:rsid w:val="008E504D"/>
    <w:rsid w:val="008E56C0"/>
    <w:rsid w:val="008E5E42"/>
    <w:rsid w:val="008E7ABD"/>
    <w:rsid w:val="008F149F"/>
    <w:rsid w:val="008F5BA8"/>
    <w:rsid w:val="008F63FC"/>
    <w:rsid w:val="008F77EC"/>
    <w:rsid w:val="009001D7"/>
    <w:rsid w:val="009072FE"/>
    <w:rsid w:val="00912F60"/>
    <w:rsid w:val="00914010"/>
    <w:rsid w:val="009142F7"/>
    <w:rsid w:val="00917065"/>
    <w:rsid w:val="00925FB2"/>
    <w:rsid w:val="00930998"/>
    <w:rsid w:val="00930FE0"/>
    <w:rsid w:val="00935A25"/>
    <w:rsid w:val="009379AA"/>
    <w:rsid w:val="00937ECC"/>
    <w:rsid w:val="00940312"/>
    <w:rsid w:val="009433C3"/>
    <w:rsid w:val="009438AD"/>
    <w:rsid w:val="009461AB"/>
    <w:rsid w:val="00946672"/>
    <w:rsid w:val="00946BF6"/>
    <w:rsid w:val="00947838"/>
    <w:rsid w:val="00952C6A"/>
    <w:rsid w:val="009538D5"/>
    <w:rsid w:val="00961A84"/>
    <w:rsid w:val="00963896"/>
    <w:rsid w:val="00972F89"/>
    <w:rsid w:val="00973924"/>
    <w:rsid w:val="00975190"/>
    <w:rsid w:val="00975CA7"/>
    <w:rsid w:val="00980F93"/>
    <w:rsid w:val="009834C9"/>
    <w:rsid w:val="00985328"/>
    <w:rsid w:val="00985874"/>
    <w:rsid w:val="0098713D"/>
    <w:rsid w:val="00990477"/>
    <w:rsid w:val="009904F8"/>
    <w:rsid w:val="009927CA"/>
    <w:rsid w:val="0099484E"/>
    <w:rsid w:val="00997114"/>
    <w:rsid w:val="009A23F4"/>
    <w:rsid w:val="009A6DB2"/>
    <w:rsid w:val="009B04BA"/>
    <w:rsid w:val="009B0F17"/>
    <w:rsid w:val="009B132A"/>
    <w:rsid w:val="009B160F"/>
    <w:rsid w:val="009B4A24"/>
    <w:rsid w:val="009B4F76"/>
    <w:rsid w:val="009B50DC"/>
    <w:rsid w:val="009B65E1"/>
    <w:rsid w:val="009B7082"/>
    <w:rsid w:val="009B7700"/>
    <w:rsid w:val="009B7F44"/>
    <w:rsid w:val="009C038A"/>
    <w:rsid w:val="009C097E"/>
    <w:rsid w:val="009C0B9A"/>
    <w:rsid w:val="009C17EF"/>
    <w:rsid w:val="009C2C88"/>
    <w:rsid w:val="009C3CD5"/>
    <w:rsid w:val="009C4C98"/>
    <w:rsid w:val="009C6B11"/>
    <w:rsid w:val="009D05F4"/>
    <w:rsid w:val="009D2139"/>
    <w:rsid w:val="009D2145"/>
    <w:rsid w:val="009D352C"/>
    <w:rsid w:val="009D78DA"/>
    <w:rsid w:val="009E0F17"/>
    <w:rsid w:val="009E4076"/>
    <w:rsid w:val="009E5E4B"/>
    <w:rsid w:val="009F13B3"/>
    <w:rsid w:val="009F49B6"/>
    <w:rsid w:val="009F574D"/>
    <w:rsid w:val="00A005EB"/>
    <w:rsid w:val="00A008E5"/>
    <w:rsid w:val="00A016D8"/>
    <w:rsid w:val="00A042C8"/>
    <w:rsid w:val="00A05297"/>
    <w:rsid w:val="00A064A0"/>
    <w:rsid w:val="00A066CE"/>
    <w:rsid w:val="00A06958"/>
    <w:rsid w:val="00A0761E"/>
    <w:rsid w:val="00A07D26"/>
    <w:rsid w:val="00A107B1"/>
    <w:rsid w:val="00A13ACE"/>
    <w:rsid w:val="00A147DE"/>
    <w:rsid w:val="00A14A18"/>
    <w:rsid w:val="00A161F9"/>
    <w:rsid w:val="00A24760"/>
    <w:rsid w:val="00A252EC"/>
    <w:rsid w:val="00A273C6"/>
    <w:rsid w:val="00A31FB4"/>
    <w:rsid w:val="00A33E9A"/>
    <w:rsid w:val="00A34789"/>
    <w:rsid w:val="00A347E5"/>
    <w:rsid w:val="00A3642A"/>
    <w:rsid w:val="00A40959"/>
    <w:rsid w:val="00A422DB"/>
    <w:rsid w:val="00A43003"/>
    <w:rsid w:val="00A435EA"/>
    <w:rsid w:val="00A43CE3"/>
    <w:rsid w:val="00A47372"/>
    <w:rsid w:val="00A5058D"/>
    <w:rsid w:val="00A52BEE"/>
    <w:rsid w:val="00A549F2"/>
    <w:rsid w:val="00A56299"/>
    <w:rsid w:val="00A56B55"/>
    <w:rsid w:val="00A61D09"/>
    <w:rsid w:val="00A63CBE"/>
    <w:rsid w:val="00A6707A"/>
    <w:rsid w:val="00A675F3"/>
    <w:rsid w:val="00A735EF"/>
    <w:rsid w:val="00A75935"/>
    <w:rsid w:val="00A75E38"/>
    <w:rsid w:val="00A767B4"/>
    <w:rsid w:val="00A777E3"/>
    <w:rsid w:val="00A80944"/>
    <w:rsid w:val="00A83027"/>
    <w:rsid w:val="00A83DFF"/>
    <w:rsid w:val="00A8507B"/>
    <w:rsid w:val="00A877C1"/>
    <w:rsid w:val="00A943CB"/>
    <w:rsid w:val="00AA4A4B"/>
    <w:rsid w:val="00AA6252"/>
    <w:rsid w:val="00AB0BDA"/>
    <w:rsid w:val="00AB26B7"/>
    <w:rsid w:val="00AB4BF2"/>
    <w:rsid w:val="00AB553D"/>
    <w:rsid w:val="00AC0035"/>
    <w:rsid w:val="00AC2DB4"/>
    <w:rsid w:val="00AC43FB"/>
    <w:rsid w:val="00AC5E2D"/>
    <w:rsid w:val="00AC6E14"/>
    <w:rsid w:val="00AD1F4D"/>
    <w:rsid w:val="00AD25AC"/>
    <w:rsid w:val="00AD53ED"/>
    <w:rsid w:val="00AD5B76"/>
    <w:rsid w:val="00AD71D4"/>
    <w:rsid w:val="00AD752B"/>
    <w:rsid w:val="00AE2199"/>
    <w:rsid w:val="00AE4519"/>
    <w:rsid w:val="00AE491E"/>
    <w:rsid w:val="00AE536F"/>
    <w:rsid w:val="00AE598E"/>
    <w:rsid w:val="00AF32BA"/>
    <w:rsid w:val="00AF3726"/>
    <w:rsid w:val="00AF3D10"/>
    <w:rsid w:val="00AF4547"/>
    <w:rsid w:val="00AF4C51"/>
    <w:rsid w:val="00AF4E80"/>
    <w:rsid w:val="00AF663C"/>
    <w:rsid w:val="00AF7707"/>
    <w:rsid w:val="00B001C5"/>
    <w:rsid w:val="00B0217F"/>
    <w:rsid w:val="00B0640F"/>
    <w:rsid w:val="00B0712D"/>
    <w:rsid w:val="00B154C6"/>
    <w:rsid w:val="00B200C3"/>
    <w:rsid w:val="00B20B9F"/>
    <w:rsid w:val="00B329C8"/>
    <w:rsid w:val="00B366C4"/>
    <w:rsid w:val="00B36BA0"/>
    <w:rsid w:val="00B36C40"/>
    <w:rsid w:val="00B37AA6"/>
    <w:rsid w:val="00B407CA"/>
    <w:rsid w:val="00B40C72"/>
    <w:rsid w:val="00B430F5"/>
    <w:rsid w:val="00B461D3"/>
    <w:rsid w:val="00B46F8A"/>
    <w:rsid w:val="00B47121"/>
    <w:rsid w:val="00B52F13"/>
    <w:rsid w:val="00B56F45"/>
    <w:rsid w:val="00B63789"/>
    <w:rsid w:val="00B65100"/>
    <w:rsid w:val="00B77B1F"/>
    <w:rsid w:val="00B80BA2"/>
    <w:rsid w:val="00B8265B"/>
    <w:rsid w:val="00B826A7"/>
    <w:rsid w:val="00B8356C"/>
    <w:rsid w:val="00B92585"/>
    <w:rsid w:val="00B975B1"/>
    <w:rsid w:val="00BA2ADE"/>
    <w:rsid w:val="00BA36A7"/>
    <w:rsid w:val="00BB1051"/>
    <w:rsid w:val="00BB2339"/>
    <w:rsid w:val="00BB50D7"/>
    <w:rsid w:val="00BB6EB0"/>
    <w:rsid w:val="00BC60F9"/>
    <w:rsid w:val="00BC66D4"/>
    <w:rsid w:val="00BC69FB"/>
    <w:rsid w:val="00BC6D62"/>
    <w:rsid w:val="00BD0C58"/>
    <w:rsid w:val="00BD6CD9"/>
    <w:rsid w:val="00BD7C9D"/>
    <w:rsid w:val="00BE0CF3"/>
    <w:rsid w:val="00BE1F43"/>
    <w:rsid w:val="00BE2FA6"/>
    <w:rsid w:val="00BE442B"/>
    <w:rsid w:val="00BE7E02"/>
    <w:rsid w:val="00BF1033"/>
    <w:rsid w:val="00BF1CD5"/>
    <w:rsid w:val="00BF2643"/>
    <w:rsid w:val="00BF2B82"/>
    <w:rsid w:val="00BF4A4F"/>
    <w:rsid w:val="00BF7379"/>
    <w:rsid w:val="00C0071C"/>
    <w:rsid w:val="00C00F2C"/>
    <w:rsid w:val="00C02A61"/>
    <w:rsid w:val="00C05F96"/>
    <w:rsid w:val="00C06EC9"/>
    <w:rsid w:val="00C07D6F"/>
    <w:rsid w:val="00C1215E"/>
    <w:rsid w:val="00C153D4"/>
    <w:rsid w:val="00C1671A"/>
    <w:rsid w:val="00C2034E"/>
    <w:rsid w:val="00C23BC0"/>
    <w:rsid w:val="00C26E7D"/>
    <w:rsid w:val="00C273AB"/>
    <w:rsid w:val="00C27553"/>
    <w:rsid w:val="00C31721"/>
    <w:rsid w:val="00C318B8"/>
    <w:rsid w:val="00C33B80"/>
    <w:rsid w:val="00C36682"/>
    <w:rsid w:val="00C4129B"/>
    <w:rsid w:val="00C46355"/>
    <w:rsid w:val="00C46FA0"/>
    <w:rsid w:val="00C512E7"/>
    <w:rsid w:val="00C53C63"/>
    <w:rsid w:val="00C55030"/>
    <w:rsid w:val="00C55A4E"/>
    <w:rsid w:val="00C6084C"/>
    <w:rsid w:val="00C609ED"/>
    <w:rsid w:val="00C63F31"/>
    <w:rsid w:val="00C64869"/>
    <w:rsid w:val="00C66C71"/>
    <w:rsid w:val="00C671FC"/>
    <w:rsid w:val="00C70A32"/>
    <w:rsid w:val="00C70EB0"/>
    <w:rsid w:val="00C83269"/>
    <w:rsid w:val="00C85CEA"/>
    <w:rsid w:val="00C90A19"/>
    <w:rsid w:val="00C910B2"/>
    <w:rsid w:val="00C931D8"/>
    <w:rsid w:val="00CA10C2"/>
    <w:rsid w:val="00CA1546"/>
    <w:rsid w:val="00CA5A87"/>
    <w:rsid w:val="00CB017A"/>
    <w:rsid w:val="00CB0C4F"/>
    <w:rsid w:val="00CB1B73"/>
    <w:rsid w:val="00CB4771"/>
    <w:rsid w:val="00CB520D"/>
    <w:rsid w:val="00CC2184"/>
    <w:rsid w:val="00CC521B"/>
    <w:rsid w:val="00CC6F3B"/>
    <w:rsid w:val="00CD274F"/>
    <w:rsid w:val="00CD2B89"/>
    <w:rsid w:val="00CD3753"/>
    <w:rsid w:val="00CD4738"/>
    <w:rsid w:val="00CD5071"/>
    <w:rsid w:val="00CD6B33"/>
    <w:rsid w:val="00CE10F7"/>
    <w:rsid w:val="00CE206F"/>
    <w:rsid w:val="00CE5D75"/>
    <w:rsid w:val="00CF1029"/>
    <w:rsid w:val="00CF124E"/>
    <w:rsid w:val="00CF1399"/>
    <w:rsid w:val="00CF2DCB"/>
    <w:rsid w:val="00CF585B"/>
    <w:rsid w:val="00CF6523"/>
    <w:rsid w:val="00CF6A34"/>
    <w:rsid w:val="00CF74A0"/>
    <w:rsid w:val="00D00A0C"/>
    <w:rsid w:val="00D00FFA"/>
    <w:rsid w:val="00D012F5"/>
    <w:rsid w:val="00D01C56"/>
    <w:rsid w:val="00D01ED7"/>
    <w:rsid w:val="00D034F4"/>
    <w:rsid w:val="00D03C29"/>
    <w:rsid w:val="00D03D74"/>
    <w:rsid w:val="00D05C79"/>
    <w:rsid w:val="00D07879"/>
    <w:rsid w:val="00D1004C"/>
    <w:rsid w:val="00D10C7B"/>
    <w:rsid w:val="00D11775"/>
    <w:rsid w:val="00D13FCC"/>
    <w:rsid w:val="00D14723"/>
    <w:rsid w:val="00D14CB6"/>
    <w:rsid w:val="00D14D8B"/>
    <w:rsid w:val="00D1750C"/>
    <w:rsid w:val="00D20522"/>
    <w:rsid w:val="00D21B73"/>
    <w:rsid w:val="00D25903"/>
    <w:rsid w:val="00D27CB9"/>
    <w:rsid w:val="00D30FFD"/>
    <w:rsid w:val="00D3469D"/>
    <w:rsid w:val="00D40448"/>
    <w:rsid w:val="00D453A8"/>
    <w:rsid w:val="00D46575"/>
    <w:rsid w:val="00D46843"/>
    <w:rsid w:val="00D46CBE"/>
    <w:rsid w:val="00D479F2"/>
    <w:rsid w:val="00D50E72"/>
    <w:rsid w:val="00D528BA"/>
    <w:rsid w:val="00D544BD"/>
    <w:rsid w:val="00D560F7"/>
    <w:rsid w:val="00D563AA"/>
    <w:rsid w:val="00D64A07"/>
    <w:rsid w:val="00D65279"/>
    <w:rsid w:val="00D656AA"/>
    <w:rsid w:val="00D747AA"/>
    <w:rsid w:val="00D7512D"/>
    <w:rsid w:val="00D75E37"/>
    <w:rsid w:val="00D831C9"/>
    <w:rsid w:val="00D836DD"/>
    <w:rsid w:val="00D87CF9"/>
    <w:rsid w:val="00D91019"/>
    <w:rsid w:val="00D96660"/>
    <w:rsid w:val="00DA0660"/>
    <w:rsid w:val="00DA1BA4"/>
    <w:rsid w:val="00DA1FE1"/>
    <w:rsid w:val="00DA31B8"/>
    <w:rsid w:val="00DA450D"/>
    <w:rsid w:val="00DA53E4"/>
    <w:rsid w:val="00DB0808"/>
    <w:rsid w:val="00DB1DEB"/>
    <w:rsid w:val="00DD1ACA"/>
    <w:rsid w:val="00DD2347"/>
    <w:rsid w:val="00DD3C73"/>
    <w:rsid w:val="00DD5D2E"/>
    <w:rsid w:val="00DD7E1E"/>
    <w:rsid w:val="00DE0261"/>
    <w:rsid w:val="00DE4456"/>
    <w:rsid w:val="00DE60D7"/>
    <w:rsid w:val="00DF1B6F"/>
    <w:rsid w:val="00DF2ABF"/>
    <w:rsid w:val="00DF2B53"/>
    <w:rsid w:val="00DF4927"/>
    <w:rsid w:val="00E02A3E"/>
    <w:rsid w:val="00E03635"/>
    <w:rsid w:val="00E05046"/>
    <w:rsid w:val="00E06A40"/>
    <w:rsid w:val="00E118D6"/>
    <w:rsid w:val="00E12BB8"/>
    <w:rsid w:val="00E13694"/>
    <w:rsid w:val="00E22197"/>
    <w:rsid w:val="00E23856"/>
    <w:rsid w:val="00E24366"/>
    <w:rsid w:val="00E301A9"/>
    <w:rsid w:val="00E35266"/>
    <w:rsid w:val="00E354D8"/>
    <w:rsid w:val="00E367C8"/>
    <w:rsid w:val="00E37BC2"/>
    <w:rsid w:val="00E478F7"/>
    <w:rsid w:val="00E51D4E"/>
    <w:rsid w:val="00E536E1"/>
    <w:rsid w:val="00E5762D"/>
    <w:rsid w:val="00E57B55"/>
    <w:rsid w:val="00E60675"/>
    <w:rsid w:val="00E63130"/>
    <w:rsid w:val="00E636D6"/>
    <w:rsid w:val="00E657C5"/>
    <w:rsid w:val="00E65CD2"/>
    <w:rsid w:val="00E66776"/>
    <w:rsid w:val="00E66D33"/>
    <w:rsid w:val="00E67D15"/>
    <w:rsid w:val="00E67D3E"/>
    <w:rsid w:val="00E732B4"/>
    <w:rsid w:val="00E749E4"/>
    <w:rsid w:val="00E74FBC"/>
    <w:rsid w:val="00E760FE"/>
    <w:rsid w:val="00E85F68"/>
    <w:rsid w:val="00E87B55"/>
    <w:rsid w:val="00E90EFE"/>
    <w:rsid w:val="00E950A6"/>
    <w:rsid w:val="00EA0171"/>
    <w:rsid w:val="00EA1530"/>
    <w:rsid w:val="00EA20E0"/>
    <w:rsid w:val="00EA25D0"/>
    <w:rsid w:val="00EA2F10"/>
    <w:rsid w:val="00EA42AC"/>
    <w:rsid w:val="00EA42F3"/>
    <w:rsid w:val="00EA52C2"/>
    <w:rsid w:val="00EA7250"/>
    <w:rsid w:val="00EA7C41"/>
    <w:rsid w:val="00EB207D"/>
    <w:rsid w:val="00EB38A6"/>
    <w:rsid w:val="00EB430D"/>
    <w:rsid w:val="00EB4745"/>
    <w:rsid w:val="00EB57C5"/>
    <w:rsid w:val="00EB62B6"/>
    <w:rsid w:val="00EB6934"/>
    <w:rsid w:val="00EB6DAA"/>
    <w:rsid w:val="00EB79A8"/>
    <w:rsid w:val="00EC07C1"/>
    <w:rsid w:val="00EC1F77"/>
    <w:rsid w:val="00EC319D"/>
    <w:rsid w:val="00EC6AC7"/>
    <w:rsid w:val="00EC73D6"/>
    <w:rsid w:val="00ED0A8A"/>
    <w:rsid w:val="00ED34BE"/>
    <w:rsid w:val="00ED3855"/>
    <w:rsid w:val="00ED3FE4"/>
    <w:rsid w:val="00ED499E"/>
    <w:rsid w:val="00ED5648"/>
    <w:rsid w:val="00EE12EA"/>
    <w:rsid w:val="00EE2A4C"/>
    <w:rsid w:val="00EE338D"/>
    <w:rsid w:val="00EE748D"/>
    <w:rsid w:val="00EE79D9"/>
    <w:rsid w:val="00EF29D6"/>
    <w:rsid w:val="00EF2ED8"/>
    <w:rsid w:val="00F01443"/>
    <w:rsid w:val="00F01F04"/>
    <w:rsid w:val="00F03F2E"/>
    <w:rsid w:val="00F0634B"/>
    <w:rsid w:val="00F06359"/>
    <w:rsid w:val="00F0637B"/>
    <w:rsid w:val="00F11AEF"/>
    <w:rsid w:val="00F1468F"/>
    <w:rsid w:val="00F14ECF"/>
    <w:rsid w:val="00F15470"/>
    <w:rsid w:val="00F15BEC"/>
    <w:rsid w:val="00F20040"/>
    <w:rsid w:val="00F201E4"/>
    <w:rsid w:val="00F2258B"/>
    <w:rsid w:val="00F246FD"/>
    <w:rsid w:val="00F27758"/>
    <w:rsid w:val="00F30273"/>
    <w:rsid w:val="00F306F8"/>
    <w:rsid w:val="00F320B4"/>
    <w:rsid w:val="00F32E99"/>
    <w:rsid w:val="00F435B0"/>
    <w:rsid w:val="00F43736"/>
    <w:rsid w:val="00F44F89"/>
    <w:rsid w:val="00F4786F"/>
    <w:rsid w:val="00F57B0B"/>
    <w:rsid w:val="00F61568"/>
    <w:rsid w:val="00F70D09"/>
    <w:rsid w:val="00F72A73"/>
    <w:rsid w:val="00F7310A"/>
    <w:rsid w:val="00F7385C"/>
    <w:rsid w:val="00F76087"/>
    <w:rsid w:val="00F761A1"/>
    <w:rsid w:val="00F8180E"/>
    <w:rsid w:val="00F81833"/>
    <w:rsid w:val="00F82A75"/>
    <w:rsid w:val="00FA10A3"/>
    <w:rsid w:val="00FA1FCC"/>
    <w:rsid w:val="00FA4767"/>
    <w:rsid w:val="00FA4B3A"/>
    <w:rsid w:val="00FA74C2"/>
    <w:rsid w:val="00FB2B88"/>
    <w:rsid w:val="00FB5206"/>
    <w:rsid w:val="00FB7B56"/>
    <w:rsid w:val="00FC5D04"/>
    <w:rsid w:val="00FC5E51"/>
    <w:rsid w:val="00FC786D"/>
    <w:rsid w:val="00FD1053"/>
    <w:rsid w:val="00FD13ED"/>
    <w:rsid w:val="00FD5BC9"/>
    <w:rsid w:val="00FD6284"/>
    <w:rsid w:val="00FD6333"/>
    <w:rsid w:val="00FD7254"/>
    <w:rsid w:val="00FD7453"/>
    <w:rsid w:val="00FE10D2"/>
    <w:rsid w:val="00FE341C"/>
    <w:rsid w:val="00FE6683"/>
    <w:rsid w:val="00FF18AB"/>
    <w:rsid w:val="00FF2788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27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 w:qFormat="1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sz w:val="28"/>
      <w:lang w:val="it-IT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sz w:val="28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sz w:val="18"/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keepNext/>
      <w:keepLines/>
      <w:tabs>
        <w:tab w:val="left" w:pos="218"/>
      </w:tabs>
      <w:ind w:left="218" w:hanging="218"/>
    </w:pPr>
    <w:rPr>
      <w:lang w:val="it-IT"/>
    </w:rPr>
  </w:style>
  <w:style w:type="paragraph" w:styleId="Corpotesto">
    <w:name w:val="Body Text"/>
    <w:basedOn w:val="Normale"/>
    <w:pPr>
      <w:jc w:val="both"/>
    </w:pPr>
    <w:rPr>
      <w:lang w:val="it-IT"/>
    </w:rPr>
  </w:style>
  <w:style w:type="paragraph" w:styleId="Corpodeltesto2">
    <w:name w:val="Body Text 2"/>
    <w:basedOn w:val="Normale"/>
    <w:rPr>
      <w:sz w:val="18"/>
      <w:lang w:val="it-IT"/>
    </w:rPr>
  </w:style>
  <w:style w:type="paragraph" w:customStyle="1" w:styleId="arial">
    <w:name w:val="arial"/>
    <w:basedOn w:val="Normale"/>
    <w:rsid w:val="00720E3A"/>
    <w:rPr>
      <w:sz w:val="24"/>
      <w:szCs w:val="24"/>
      <w:lang w:val="it-IT" w:eastAsia="en-US"/>
    </w:rPr>
  </w:style>
  <w:style w:type="paragraph" w:customStyle="1" w:styleId="Itemize1">
    <w:name w:val="Itemize1"/>
    <w:basedOn w:val="Normale"/>
    <w:rsid w:val="007235E3"/>
    <w:pPr>
      <w:numPr>
        <w:numId w:val="1"/>
      </w:numPr>
    </w:pPr>
  </w:style>
  <w:style w:type="table" w:styleId="Grigliatabella">
    <w:name w:val="Table Grid"/>
    <w:basedOn w:val="Tabellanormale"/>
    <w:uiPriority w:val="39"/>
    <w:rsid w:val="005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25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t-IT" w:eastAsia="en-US"/>
    </w:rPr>
  </w:style>
  <w:style w:type="paragraph" w:styleId="Testofumetto">
    <w:name w:val="Balloon Text"/>
    <w:basedOn w:val="Normale"/>
    <w:link w:val="TestofumettoCarattere"/>
    <w:rsid w:val="001D03A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D03A3"/>
    <w:rPr>
      <w:rFonts w:ascii="Tahoma" w:hAnsi="Tahoma" w:cs="Tahoma"/>
      <w:sz w:val="16"/>
      <w:szCs w:val="16"/>
      <w:lang w:val="en-US"/>
    </w:rPr>
  </w:style>
  <w:style w:type="paragraph" w:styleId="NormaleWeb">
    <w:name w:val="Normal (Web)"/>
    <w:basedOn w:val="Normale"/>
    <w:uiPriority w:val="99"/>
    <w:unhideWhenUsed/>
    <w:qFormat/>
    <w:rsid w:val="00A016D8"/>
    <w:pPr>
      <w:spacing w:before="100" w:beforeAutospacing="1" w:after="100" w:afterAutospacing="1"/>
    </w:pPr>
    <w:rPr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3ACE"/>
    <w:rPr>
      <w:rFonts w:ascii="Courier New" w:hAnsi="Courier New" w:cs="Courier New"/>
    </w:rPr>
  </w:style>
  <w:style w:type="character" w:styleId="Testosegnaposto">
    <w:name w:val="Placeholder Text"/>
    <w:basedOn w:val="Carpredefinitoparagrafo"/>
    <w:uiPriority w:val="99"/>
    <w:semiHidden/>
    <w:rsid w:val="00F61568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CF6A34"/>
    <w:rPr>
      <w:rFonts w:ascii="Arial" w:hAnsi="Arial"/>
      <w:b/>
      <w:kern w:val="32"/>
      <w:sz w:val="32"/>
      <w:lang w:val="en-US"/>
    </w:rPr>
  </w:style>
  <w:style w:type="paragraph" w:customStyle="1" w:styleId="Default">
    <w:name w:val="Default"/>
    <w:rsid w:val="005B0BF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Rimandocommento">
    <w:name w:val="annotation reference"/>
    <w:basedOn w:val="Carpredefinitoparagrafo"/>
    <w:semiHidden/>
    <w:unhideWhenUsed/>
    <w:rsid w:val="00A147DE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A147DE"/>
  </w:style>
  <w:style w:type="character" w:customStyle="1" w:styleId="TestocommentoCarattere">
    <w:name w:val="Testo commento Carattere"/>
    <w:basedOn w:val="Carpredefinitoparagrafo"/>
    <w:link w:val="Testocommento"/>
    <w:semiHidden/>
    <w:rsid w:val="00A147DE"/>
    <w:rPr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A147D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A147DE"/>
    <w:rPr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 w:qFormat="1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sz w:val="28"/>
      <w:lang w:val="it-IT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sz w:val="28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sz w:val="18"/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keepNext/>
      <w:keepLines/>
      <w:tabs>
        <w:tab w:val="left" w:pos="218"/>
      </w:tabs>
      <w:ind w:left="218" w:hanging="218"/>
    </w:pPr>
    <w:rPr>
      <w:lang w:val="it-IT"/>
    </w:rPr>
  </w:style>
  <w:style w:type="paragraph" w:styleId="Corpotesto">
    <w:name w:val="Body Text"/>
    <w:basedOn w:val="Normale"/>
    <w:pPr>
      <w:jc w:val="both"/>
    </w:pPr>
    <w:rPr>
      <w:lang w:val="it-IT"/>
    </w:rPr>
  </w:style>
  <w:style w:type="paragraph" w:styleId="Corpodeltesto2">
    <w:name w:val="Body Text 2"/>
    <w:basedOn w:val="Normale"/>
    <w:rPr>
      <w:sz w:val="18"/>
      <w:lang w:val="it-IT"/>
    </w:rPr>
  </w:style>
  <w:style w:type="paragraph" w:customStyle="1" w:styleId="arial">
    <w:name w:val="arial"/>
    <w:basedOn w:val="Normale"/>
    <w:rsid w:val="00720E3A"/>
    <w:rPr>
      <w:sz w:val="24"/>
      <w:szCs w:val="24"/>
      <w:lang w:val="it-IT" w:eastAsia="en-US"/>
    </w:rPr>
  </w:style>
  <w:style w:type="paragraph" w:customStyle="1" w:styleId="Itemize1">
    <w:name w:val="Itemize1"/>
    <w:basedOn w:val="Normale"/>
    <w:rsid w:val="007235E3"/>
    <w:pPr>
      <w:numPr>
        <w:numId w:val="1"/>
      </w:numPr>
    </w:pPr>
  </w:style>
  <w:style w:type="table" w:styleId="Grigliatabella">
    <w:name w:val="Table Grid"/>
    <w:basedOn w:val="Tabellanormale"/>
    <w:uiPriority w:val="39"/>
    <w:rsid w:val="005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25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t-IT" w:eastAsia="en-US"/>
    </w:rPr>
  </w:style>
  <w:style w:type="paragraph" w:styleId="Testofumetto">
    <w:name w:val="Balloon Text"/>
    <w:basedOn w:val="Normale"/>
    <w:link w:val="TestofumettoCarattere"/>
    <w:rsid w:val="001D03A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D03A3"/>
    <w:rPr>
      <w:rFonts w:ascii="Tahoma" w:hAnsi="Tahoma" w:cs="Tahoma"/>
      <w:sz w:val="16"/>
      <w:szCs w:val="16"/>
      <w:lang w:val="en-US"/>
    </w:rPr>
  </w:style>
  <w:style w:type="paragraph" w:styleId="NormaleWeb">
    <w:name w:val="Normal (Web)"/>
    <w:basedOn w:val="Normale"/>
    <w:uiPriority w:val="99"/>
    <w:unhideWhenUsed/>
    <w:qFormat/>
    <w:rsid w:val="00A016D8"/>
    <w:pPr>
      <w:spacing w:before="100" w:beforeAutospacing="1" w:after="100" w:afterAutospacing="1"/>
    </w:pPr>
    <w:rPr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3ACE"/>
    <w:rPr>
      <w:rFonts w:ascii="Courier New" w:hAnsi="Courier New" w:cs="Courier New"/>
    </w:rPr>
  </w:style>
  <w:style w:type="character" w:styleId="Testosegnaposto">
    <w:name w:val="Placeholder Text"/>
    <w:basedOn w:val="Carpredefinitoparagrafo"/>
    <w:uiPriority w:val="99"/>
    <w:semiHidden/>
    <w:rsid w:val="00F61568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CF6A34"/>
    <w:rPr>
      <w:rFonts w:ascii="Arial" w:hAnsi="Arial"/>
      <w:b/>
      <w:kern w:val="32"/>
      <w:sz w:val="32"/>
      <w:lang w:val="en-US"/>
    </w:rPr>
  </w:style>
  <w:style w:type="paragraph" w:customStyle="1" w:styleId="Default">
    <w:name w:val="Default"/>
    <w:rsid w:val="005B0BF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Rimandocommento">
    <w:name w:val="annotation reference"/>
    <w:basedOn w:val="Carpredefinitoparagrafo"/>
    <w:semiHidden/>
    <w:unhideWhenUsed/>
    <w:rsid w:val="00A147DE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A147DE"/>
  </w:style>
  <w:style w:type="character" w:customStyle="1" w:styleId="TestocommentoCarattere">
    <w:name w:val="Testo commento Carattere"/>
    <w:basedOn w:val="Carpredefinitoparagrafo"/>
    <w:link w:val="Testocommento"/>
    <w:semiHidden/>
    <w:rsid w:val="00A147DE"/>
    <w:rPr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A147D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A147DE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8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51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3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9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C47C-2420-44FB-A770-FAFDB6D5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 un decoder con 4 ingressi, quante sono le uscite</vt:lpstr>
      <vt:lpstr>In un decoder con 4 ingressi, quante sono le uscite</vt:lpstr>
    </vt:vector>
  </TitlesOfParts>
  <Company>Politecnico di Torino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un decoder con 4 ingressi, quante sono le uscite</dc:title>
  <dc:creator>Matteo Sonza Reorda</dc:creator>
  <cp:lastModifiedBy>Matteo Sonza Reorda</cp:lastModifiedBy>
  <cp:revision>5</cp:revision>
  <cp:lastPrinted>2018-07-19T11:19:00Z</cp:lastPrinted>
  <dcterms:created xsi:type="dcterms:W3CDTF">2023-08-30T13:34:00Z</dcterms:created>
  <dcterms:modified xsi:type="dcterms:W3CDTF">2023-08-30T15:16:00Z</dcterms:modified>
</cp:coreProperties>
</file>